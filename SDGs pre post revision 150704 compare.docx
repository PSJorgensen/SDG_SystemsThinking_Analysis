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240FA" w14:textId="77777777" w:rsidR="00AB472A" w:rsidRDefault="00AB472A" w:rsidP="00AB472A">
      <w:pPr>
        <w:pStyle w:val="Heading2"/>
        <w:spacing w:before="79"/>
        <w:ind w:right="226"/>
        <w:jc w:val="center"/>
        <w:rPr>
          <w:rFonts w:ascii="Courier New" w:eastAsia="Courier New" w:hAnsi="Courier New" w:cs="Courier New"/>
        </w:rPr>
      </w:pPr>
      <w:r>
        <w:rPr>
          <w:rFonts w:ascii="Courier New"/>
        </w:rPr>
        <w:t>SDGs</w:t>
      </w:r>
    </w:p>
    <w:p w14:paraId="1293BD3F" w14:textId="77777777" w:rsidR="00A728E8" w:rsidRDefault="00A728E8" w:rsidP="00A728E8">
      <w:pPr>
        <w:spacing w:before="112" w:line="282" w:lineRule="auto"/>
        <w:ind w:left="175" w:right="520" w:firstLine="21"/>
        <w:rPr>
          <w:rFonts w:ascii="Arial" w:eastAsia="Arial" w:hAnsi="Arial" w:cs="Arial"/>
          <w:sz w:val="18"/>
          <w:szCs w:val="18"/>
        </w:rPr>
        <w:pPrChange w:id="0" w:author="UN" w:date="2015-07-04T20:00:00Z">
          <w:pPr>
            <w:spacing w:before="87" w:line="282" w:lineRule="auto"/>
            <w:ind w:left="169" w:right="58" w:firstLine="14"/>
          </w:pPr>
        </w:pPrChange>
      </w:pPr>
      <w:r>
        <w:rPr>
          <w:rFonts w:ascii="Arial"/>
          <w:sz w:val="18"/>
        </w:rPr>
        <w:t>By</w:t>
      </w:r>
      <w:r>
        <w:rPr>
          <w:rFonts w:ascii="Arial"/>
          <w:spacing w:val="-4"/>
          <w:sz w:val="18"/>
          <w:rPrChange w:id="1" w:author="UN" w:date="2015-07-04T20:00:00Z">
            <w:rPr>
              <w:rFonts w:ascii="Arial"/>
              <w:spacing w:val="-6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2030,</w:t>
      </w:r>
      <w:r>
        <w:rPr>
          <w:rFonts w:ascii="Arial"/>
          <w:spacing w:val="12"/>
          <w:sz w:val="18"/>
          <w:rPrChange w:id="2" w:author="UN" w:date="2015-07-04T20:00:00Z">
            <w:rPr>
              <w:rFonts w:ascii="Arial"/>
              <w:spacing w:val="14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build</w:t>
      </w:r>
      <w:r>
        <w:rPr>
          <w:rFonts w:ascii="Arial"/>
          <w:spacing w:val="-16"/>
          <w:sz w:val="18"/>
          <w:rPrChange w:id="3" w:author="UN" w:date="2015-07-04T20:00:00Z">
            <w:rPr>
              <w:rFonts w:ascii="Arial"/>
              <w:spacing w:val="-14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13"/>
          <w:sz w:val="18"/>
          <w:rPrChange w:id="4" w:author="UN" w:date="2015-07-04T20:00:00Z">
            <w:rPr>
              <w:rFonts w:ascii="Arial"/>
              <w:spacing w:val="9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resilience</w:t>
      </w:r>
      <w:r>
        <w:rPr>
          <w:rFonts w:ascii="Arial"/>
          <w:spacing w:val="15"/>
          <w:sz w:val="18"/>
          <w:rPrChange w:id="5" w:author="UN" w:date="2015-07-04T20:00:00Z">
            <w:rPr>
              <w:rFonts w:ascii="Arial"/>
              <w:spacing w:val="9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7"/>
          <w:sz w:val="18"/>
          <w:rPrChange w:id="6" w:author="UN" w:date="2015-07-04T20:00:00Z">
            <w:rPr>
              <w:rFonts w:ascii="Arial"/>
              <w:spacing w:val="-5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14"/>
          <w:sz w:val="18"/>
          <w:rPrChange w:id="7" w:author="UN" w:date="2015-07-04T20:00:00Z">
            <w:rPr>
              <w:rFonts w:ascii="Arial"/>
              <w:w w:val="105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poor</w:t>
      </w:r>
      <w:r>
        <w:rPr>
          <w:rFonts w:ascii="Arial"/>
          <w:spacing w:val="6"/>
          <w:sz w:val="18"/>
          <w:rPrChange w:id="8" w:author="UN" w:date="2015-07-04T20:00:00Z">
            <w:rPr>
              <w:rFonts w:ascii="Arial"/>
              <w:spacing w:val="9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7"/>
          <w:sz w:val="18"/>
          <w:rPrChange w:id="9" w:author="UN" w:date="2015-07-04T20:00:00Z">
            <w:rPr>
              <w:rFonts w:ascii="Arial"/>
              <w:spacing w:val="4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those</w:t>
      </w:r>
      <w:r>
        <w:rPr>
          <w:rFonts w:ascii="Arial"/>
          <w:spacing w:val="11"/>
          <w:sz w:val="18"/>
          <w:rPrChange w:id="10" w:author="UN" w:date="2015-07-04T20:00:00Z">
            <w:rPr>
              <w:rFonts w:ascii="Arial"/>
              <w:spacing w:val="16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w w:val="106"/>
          <w:sz w:val="18"/>
          <w:rPrChange w:id="11" w:author="UN" w:date="2015-07-04T20:00:00Z">
            <w:rPr>
              <w:rFonts w:ascii="Arial"/>
              <w:spacing w:val="-17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vulnerable</w:t>
      </w:r>
      <w:r>
        <w:rPr>
          <w:rFonts w:ascii="Arial"/>
          <w:spacing w:val="16"/>
          <w:sz w:val="18"/>
          <w:rPrChange w:id="12" w:author="UN" w:date="2015-07-04T20:00:00Z">
            <w:rPr>
              <w:rFonts w:ascii="Arial"/>
              <w:w w:val="101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situations</w:t>
      </w:r>
      <w:ins w:id="13" w:author="UN" w:date="2015-07-04T20:00:00Z">
        <w:r>
          <w:rPr>
            <w:rFonts w:ascii="Arial"/>
            <w:sz w:val="18"/>
          </w:rPr>
          <w:t>,</w:t>
        </w:r>
        <w:r>
          <w:rPr>
            <w:rFonts w:ascii="Arial"/>
            <w:spacing w:val="14"/>
            <w:sz w:val="18"/>
          </w:rPr>
          <w:t xml:space="preserve"> </w:t>
        </w:r>
        <w:r>
          <w:rPr>
            <w:rFonts w:ascii="Arial"/>
            <w:sz w:val="18"/>
          </w:rPr>
          <w:t>including</w:t>
        </w:r>
        <w:r>
          <w:rPr>
            <w:rFonts w:ascii="Arial"/>
            <w:spacing w:val="-11"/>
            <w:sz w:val="18"/>
          </w:rPr>
          <w:t xml:space="preserve"> </w:t>
        </w:r>
        <w:r>
          <w:rPr>
            <w:rFonts w:ascii="Arial"/>
            <w:sz w:val="18"/>
          </w:rPr>
          <w:t>through</w:t>
        </w:r>
        <w:r>
          <w:rPr>
            <w:rFonts w:ascii="Arial"/>
            <w:spacing w:val="9"/>
            <w:sz w:val="18"/>
          </w:rPr>
          <w:t xml:space="preserve"> </w:t>
        </w:r>
        <w:r>
          <w:rPr>
            <w:rFonts w:ascii="Arial"/>
            <w:sz w:val="18"/>
          </w:rPr>
          <w:t>assistance</w:t>
        </w:r>
        <w:r>
          <w:rPr>
            <w:rFonts w:ascii="Arial"/>
            <w:spacing w:val="12"/>
            <w:sz w:val="18"/>
          </w:rPr>
          <w:t xml:space="preserve"> </w:t>
        </w:r>
        <w:r>
          <w:rPr>
            <w:rFonts w:ascii="Arial"/>
            <w:sz w:val="18"/>
          </w:rPr>
          <w:t>to</w:t>
        </w:r>
        <w:r>
          <w:rPr>
            <w:rFonts w:ascii="Arial"/>
            <w:w w:val="109"/>
            <w:sz w:val="18"/>
          </w:rPr>
          <w:t xml:space="preserve"> </w:t>
        </w:r>
        <w:r>
          <w:rPr>
            <w:rFonts w:ascii="Arial"/>
            <w:sz w:val="18"/>
          </w:rPr>
          <w:t>those</w:t>
        </w:r>
        <w:r>
          <w:rPr>
            <w:rFonts w:ascii="Arial"/>
            <w:spacing w:val="16"/>
            <w:sz w:val="18"/>
          </w:rPr>
          <w:t xml:space="preserve"> </w:t>
        </w:r>
        <w:r>
          <w:rPr>
            <w:rFonts w:ascii="Arial"/>
            <w:sz w:val="18"/>
          </w:rPr>
          <w:t>affected</w:t>
        </w:r>
        <w:r>
          <w:rPr>
            <w:rFonts w:ascii="Arial"/>
            <w:spacing w:val="13"/>
            <w:sz w:val="18"/>
          </w:rPr>
          <w:t xml:space="preserve"> </w:t>
        </w:r>
        <w:r>
          <w:rPr>
            <w:rFonts w:ascii="Arial"/>
            <w:sz w:val="18"/>
          </w:rPr>
          <w:t>by</w:t>
        </w:r>
        <w:r>
          <w:rPr>
            <w:rFonts w:ascii="Arial"/>
            <w:spacing w:val="4"/>
            <w:sz w:val="18"/>
          </w:rPr>
          <w:t xml:space="preserve"> </w:t>
        </w:r>
        <w:r>
          <w:rPr>
            <w:rFonts w:ascii="Arial"/>
            <w:sz w:val="18"/>
          </w:rPr>
          <w:t>complex</w:t>
        </w:r>
        <w:r>
          <w:rPr>
            <w:rFonts w:ascii="Arial"/>
            <w:spacing w:val="20"/>
            <w:sz w:val="18"/>
          </w:rPr>
          <w:t xml:space="preserve"> </w:t>
        </w:r>
        <w:r>
          <w:rPr>
            <w:rFonts w:ascii="Arial"/>
            <w:sz w:val="18"/>
          </w:rPr>
          <w:t>humanitarian</w:t>
        </w:r>
        <w:r>
          <w:rPr>
            <w:rFonts w:ascii="Arial"/>
            <w:w w:val="102"/>
            <w:sz w:val="18"/>
          </w:rPr>
          <w:t xml:space="preserve"> </w:t>
        </w:r>
        <w:r>
          <w:rPr>
            <w:rFonts w:ascii="Arial"/>
            <w:sz w:val="18"/>
          </w:rPr>
          <w:t>emergencies,</w:t>
        </w:r>
      </w:ins>
      <w:r>
        <w:rPr>
          <w:rFonts w:ascii="Arial"/>
          <w:spacing w:val="13"/>
          <w:sz w:val="18"/>
          <w:rPrChange w:id="14" w:author="UN" w:date="2015-07-04T20:00:00Z">
            <w:rPr>
              <w:rFonts w:ascii="Arial"/>
              <w:spacing w:val="17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4"/>
          <w:sz w:val="18"/>
          <w:rPrChange w:id="15" w:author="UN" w:date="2015-07-04T20:00:00Z">
            <w:rPr>
              <w:rFonts w:ascii="Arial"/>
              <w:spacing w:val="15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reduce</w:t>
      </w:r>
      <w:r>
        <w:rPr>
          <w:rFonts w:ascii="Arial"/>
          <w:spacing w:val="-10"/>
          <w:sz w:val="18"/>
          <w:rPrChange w:id="16" w:author="UN" w:date="2015-07-04T20:00:00Z">
            <w:rPr>
              <w:rFonts w:ascii="Arial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1"/>
          <w:sz w:val="18"/>
          <w:rPrChange w:id="17" w:author="UN" w:date="2015-07-04T20:00:00Z">
            <w:rPr>
              <w:rFonts w:ascii="Arial"/>
              <w:w w:val="107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exposure</w:t>
      </w:r>
      <w:r>
        <w:rPr>
          <w:rFonts w:ascii="Arial"/>
          <w:spacing w:val="1"/>
          <w:sz w:val="18"/>
          <w:rPrChange w:id="18" w:author="UN" w:date="2015-07-04T20:00:00Z">
            <w:rPr>
              <w:rFonts w:ascii="Arial"/>
              <w:spacing w:val="18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w w:val="99"/>
          <w:sz w:val="18"/>
          <w:rPrChange w:id="19" w:author="UN" w:date="2015-07-04T20:00:00Z">
            <w:rPr>
              <w:rFonts w:ascii="Arial"/>
              <w:spacing w:val="-1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vulnerability</w:t>
      </w:r>
      <w:r>
        <w:rPr>
          <w:rFonts w:ascii="Arial"/>
          <w:spacing w:val="21"/>
          <w:sz w:val="18"/>
          <w:rPrChange w:id="20" w:author="UN" w:date="2015-07-04T20:00:00Z">
            <w:rPr>
              <w:rFonts w:ascii="Arial"/>
              <w:spacing w:val="22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8"/>
          <w:sz w:val="18"/>
          <w:rPrChange w:id="21" w:author="UN" w:date="2015-07-04T20:00:00Z">
            <w:rPr>
              <w:rFonts w:ascii="Arial"/>
              <w:w w:val="114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climate-related</w:t>
      </w:r>
      <w:r>
        <w:rPr>
          <w:rFonts w:ascii="Arial"/>
          <w:spacing w:val="28"/>
          <w:sz w:val="18"/>
          <w:rPrChange w:id="22" w:author="UN" w:date="2015-07-04T20:00:00Z">
            <w:rPr>
              <w:rFonts w:ascii="Arial"/>
              <w:spacing w:val="15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extreme</w:t>
      </w:r>
      <w:r>
        <w:rPr>
          <w:rFonts w:ascii="Arial"/>
          <w:spacing w:val="19"/>
          <w:sz w:val="18"/>
          <w:rPrChange w:id="23" w:author="UN" w:date="2015-07-04T20:00:00Z">
            <w:rPr>
              <w:rFonts w:ascii="Arial"/>
              <w:spacing w:val="11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events</w:t>
      </w:r>
      <w:r>
        <w:rPr>
          <w:rFonts w:ascii="Arial"/>
          <w:spacing w:val="21"/>
          <w:sz w:val="18"/>
          <w:rPrChange w:id="24" w:author="UN" w:date="2015-07-04T20:00:00Z">
            <w:rPr>
              <w:rFonts w:ascii="Arial"/>
              <w:w w:val="97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w w:val="98"/>
          <w:sz w:val="18"/>
          <w:rPrChange w:id="25" w:author="UN" w:date="2015-07-04T20:00:00Z">
            <w:rPr>
              <w:rFonts w:ascii="Arial"/>
              <w:spacing w:val="-2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other</w:t>
      </w:r>
      <w:r>
        <w:rPr>
          <w:rFonts w:ascii="Arial"/>
          <w:spacing w:val="2"/>
          <w:sz w:val="18"/>
          <w:rPrChange w:id="26" w:author="UN" w:date="2015-07-04T20:00:00Z">
            <w:rPr>
              <w:rFonts w:ascii="Arial"/>
              <w:spacing w:val="1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economic,</w:t>
      </w:r>
      <w:r>
        <w:rPr>
          <w:rFonts w:ascii="Arial"/>
          <w:spacing w:val="-3"/>
          <w:sz w:val="18"/>
          <w:rPrChange w:id="27" w:author="UN" w:date="2015-07-04T20:00:00Z">
            <w:rPr>
              <w:rFonts w:ascii="Arial"/>
              <w:spacing w:val="-2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social</w:t>
      </w:r>
      <w:r>
        <w:rPr>
          <w:rFonts w:ascii="Arial"/>
          <w:spacing w:val="3"/>
          <w:sz w:val="18"/>
          <w:rPrChange w:id="28" w:author="UN" w:date="2015-07-04T20:00:00Z">
            <w:rPr>
              <w:rFonts w:ascii="Arial"/>
              <w:spacing w:val="1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and</w:t>
      </w:r>
      <w:ins w:id="29" w:author="UN" w:date="2015-07-04T20:00:00Z">
        <w:r>
          <w:rPr>
            <w:rFonts w:ascii="Arial"/>
            <w:spacing w:val="-6"/>
            <w:sz w:val="18"/>
          </w:rPr>
          <w:t xml:space="preserve"> </w:t>
        </w:r>
        <w:r>
          <w:rPr>
            <w:rFonts w:ascii="Arial"/>
            <w:sz w:val="18"/>
          </w:rPr>
          <w:t>environmental</w:t>
        </w:r>
        <w:r>
          <w:rPr>
            <w:rFonts w:ascii="Arial"/>
            <w:spacing w:val="6"/>
            <w:sz w:val="18"/>
          </w:rPr>
          <w:t xml:space="preserve"> </w:t>
        </w:r>
        <w:r>
          <w:rPr>
            <w:rFonts w:ascii="Arial"/>
            <w:sz w:val="18"/>
          </w:rPr>
          <w:t>shocks</w:t>
        </w:r>
      </w:ins>
    </w:p>
    <w:p w14:paraId="48CFC844" w14:textId="0AB8EA9F" w:rsidR="00AB472A" w:rsidRDefault="00AB472A" w:rsidP="00A728E8">
      <w:pPr>
        <w:spacing w:before="1"/>
        <w:ind w:left="169"/>
        <w:rPr>
          <w:rFonts w:ascii="Arial" w:eastAsia="Arial" w:hAnsi="Arial" w:cs="Arial"/>
          <w:sz w:val="18"/>
          <w:szCs w:val="18"/>
        </w:rPr>
      </w:pPr>
      <w:del w:id="30" w:author="UN" w:date="2015-07-04T20:00:00Z">
        <w:r>
          <w:rPr>
            <w:rFonts w:ascii="Arial"/>
            <w:sz w:val="18"/>
          </w:rPr>
          <w:delText>environmental</w:delText>
        </w:r>
        <w:r>
          <w:rPr>
            <w:rFonts w:ascii="Arial"/>
            <w:spacing w:val="-6"/>
            <w:sz w:val="18"/>
          </w:rPr>
          <w:delText xml:space="preserve"> </w:delText>
        </w:r>
        <w:r>
          <w:rPr>
            <w:rFonts w:ascii="Arial"/>
            <w:sz w:val="18"/>
          </w:rPr>
          <w:delText>shocks</w:delText>
        </w:r>
        <w:r>
          <w:rPr>
            <w:rFonts w:ascii="Arial"/>
            <w:spacing w:val="-11"/>
            <w:sz w:val="18"/>
          </w:rPr>
          <w:delText xml:space="preserve"> </w:delText>
        </w:r>
      </w:del>
      <w:proofErr w:type="gramStart"/>
      <w:r w:rsidR="00A728E8">
        <w:rPr>
          <w:rFonts w:ascii="Arial"/>
          <w:w w:val="95"/>
          <w:sz w:val="18"/>
          <w:rPrChange w:id="31" w:author="UN" w:date="2015-07-04T20:00:00Z">
            <w:rPr>
              <w:rFonts w:ascii="Arial"/>
              <w:sz w:val="18"/>
            </w:rPr>
          </w:rPrChange>
        </w:rPr>
        <w:t>and</w:t>
      </w:r>
      <w:proofErr w:type="gramEnd"/>
      <w:r w:rsidR="00A728E8">
        <w:rPr>
          <w:rFonts w:ascii="Arial"/>
          <w:spacing w:val="14"/>
          <w:w w:val="95"/>
          <w:sz w:val="18"/>
          <w:rPrChange w:id="32" w:author="UN" w:date="2015-07-04T20:00:00Z">
            <w:rPr>
              <w:rFonts w:ascii="Arial"/>
              <w:spacing w:val="-17"/>
              <w:sz w:val="18"/>
            </w:rPr>
          </w:rPrChange>
        </w:rPr>
        <w:t xml:space="preserve"> </w:t>
      </w:r>
      <w:r w:rsidR="00A728E8">
        <w:rPr>
          <w:rFonts w:ascii="Arial"/>
          <w:w w:val="95"/>
          <w:sz w:val="18"/>
          <w:rPrChange w:id="33" w:author="UN" w:date="2015-07-04T20:00:00Z">
            <w:rPr>
              <w:rFonts w:ascii="Arial"/>
              <w:sz w:val="18"/>
            </w:rPr>
          </w:rPrChange>
        </w:rPr>
        <w:t>disasters</w:t>
      </w:r>
    </w:p>
    <w:p w14:paraId="6642C340" w14:textId="77777777" w:rsidR="00AB472A" w:rsidRDefault="00AB472A" w:rsidP="00AB472A">
      <w:pPr>
        <w:spacing w:before="89"/>
        <w:ind w:left="1597"/>
        <w:rPr>
          <w:rFonts w:ascii="Arial" w:eastAsia="Arial" w:hAnsi="Arial" w:cs="Arial"/>
          <w:sz w:val="18"/>
          <w:szCs w:val="18"/>
        </w:rPr>
      </w:pPr>
      <w:r>
        <w:br w:type="column"/>
      </w:r>
    </w:p>
    <w:p w14:paraId="2A495354" w14:textId="77777777" w:rsidR="00AB472A" w:rsidRDefault="00AB472A" w:rsidP="00AB472A">
      <w:pPr>
        <w:spacing w:line="204" w:lineRule="exact"/>
        <w:rPr>
          <w:ins w:id="34" w:author="UN" w:date="2015-07-04T20:00:00Z"/>
          <w:rFonts w:ascii="Arial" w:eastAsia="Arial" w:hAnsi="Arial" w:cs="Arial"/>
          <w:sz w:val="18"/>
          <w:szCs w:val="18"/>
        </w:rPr>
        <w:sectPr w:rsidR="00AB472A" w:rsidSect="00A728E8">
          <w:headerReference w:type="default" r:id="rId7"/>
          <w:footerReference w:type="default" r:id="rId8"/>
          <w:pgSz w:w="12240" w:h="15840"/>
          <w:pgMar w:top="920" w:right="1720" w:bottom="0" w:left="1720" w:header="720" w:footer="720" w:gutter="0"/>
          <w:cols w:space="40"/>
        </w:sectPr>
      </w:pPr>
    </w:p>
    <w:p w14:paraId="5A0E98A1" w14:textId="77777777" w:rsidR="00A728E8" w:rsidRDefault="00A728E8" w:rsidP="00AB472A">
      <w:pPr>
        <w:rPr>
          <w:rFonts w:ascii="Arial" w:hAnsi="Arial"/>
          <w:sz w:val="20"/>
          <w:rPrChange w:id="35" w:author="UN" w:date="2015-07-04T20:00:00Z">
            <w:rPr>
              <w:rFonts w:ascii="Arial" w:hAnsi="Arial"/>
              <w:sz w:val="18"/>
            </w:rPr>
          </w:rPrChange>
        </w:rPr>
        <w:sectPr w:rsidR="00A728E8">
          <w:type w:val="continuous"/>
          <w:pgSz w:w="12240" w:h="15840"/>
          <w:pgMar w:top="920" w:right="1720" w:bottom="0" w:left="1720" w:header="720" w:footer="720" w:gutter="0"/>
          <w:cols w:num="1" w:space="720" w:equalWidth="1"/>
          <w:sectPrChange w:id="36" w:author="UN" w:date="2015-07-04T20:00:00Z">
            <w:sectPr w:rsidR="00A728E8">
              <w:type w:val="nextPage"/>
              <w:pgMar w:top="920" w:right="1720" w:bottom="0" w:left="1720" w:header="720" w:footer="720" w:gutter="0"/>
              <w:cols w:num="3" w:equalWidth="0">
                <w:col w:w="722" w:space="40"/>
                <w:col w:w="3018" w:space="40"/>
                <w:col w:w="4980"/>
              </w:cols>
            </w:sectPr>
          </w:sectPrChange>
        </w:sectPr>
        <w:pPrChange w:id="37" w:author="UN" w:date="2015-07-04T20:00:00Z">
          <w:pPr>
            <w:spacing w:line="204" w:lineRule="exact"/>
          </w:pPr>
        </w:pPrChange>
      </w:pPr>
    </w:p>
    <w:p w14:paraId="7D022D87" w14:textId="77777777"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14:paraId="57999A77" w14:textId="77777777"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14:paraId="3AC79BFA" w14:textId="77777777" w:rsidR="00AB472A" w:rsidRDefault="00AB472A" w:rsidP="00AB472A">
      <w:pPr>
        <w:spacing w:before="10"/>
        <w:rPr>
          <w:rFonts w:ascii="Arial" w:eastAsia="Arial" w:hAnsi="Arial" w:cs="Arial"/>
          <w:sz w:val="17"/>
          <w:szCs w:val="17"/>
        </w:rPr>
      </w:pPr>
    </w:p>
    <w:p w14:paraId="16B78A02" w14:textId="77777777" w:rsidR="00AB472A" w:rsidRDefault="00AB472A" w:rsidP="00AB472A">
      <w:pPr>
        <w:pStyle w:val="Heading4"/>
        <w:ind w:left="332"/>
      </w:pPr>
      <w:r>
        <w:t>GOAL</w:t>
      </w:r>
      <w:r>
        <w:rPr>
          <w:spacing w:val="14"/>
        </w:rPr>
        <w:t xml:space="preserve"> </w:t>
      </w:r>
      <w:r>
        <w:t>3.</w:t>
      </w:r>
      <w:r>
        <w:rPr>
          <w:spacing w:val="3"/>
        </w:rPr>
        <w:t xml:space="preserve"> </w:t>
      </w:r>
      <w:r>
        <w:t>Ensure</w:t>
      </w:r>
      <w:r>
        <w:rPr>
          <w:spacing w:val="18"/>
        </w:rPr>
        <w:t xml:space="preserve"> </w:t>
      </w:r>
      <w:r>
        <w:t>healthy</w:t>
      </w:r>
      <w:r>
        <w:rPr>
          <w:spacing w:val="29"/>
        </w:rPr>
        <w:t xml:space="preserve"> </w:t>
      </w:r>
      <w:r>
        <w:t>lives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promote</w:t>
      </w:r>
      <w:r>
        <w:rPr>
          <w:spacing w:val="18"/>
        </w:rPr>
        <w:t xml:space="preserve"> </w:t>
      </w:r>
      <w:r>
        <w:t>well-being</w:t>
      </w:r>
      <w:r>
        <w:rPr>
          <w:spacing w:val="28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ages</w:t>
      </w:r>
    </w:p>
    <w:p w14:paraId="1A362D72" w14:textId="77777777" w:rsidR="00AB472A" w:rsidRDefault="00AB472A" w:rsidP="00AB472A">
      <w:pPr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14:paraId="2B7A232A" w14:textId="77777777" w:rsidR="00AB472A" w:rsidRDefault="00AB472A" w:rsidP="00AB472A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7A3D74E" w14:textId="77777777" w:rsidR="00AB472A" w:rsidRDefault="00AB472A" w:rsidP="00AB472A">
      <w:pPr>
        <w:spacing w:before="3"/>
        <w:rPr>
          <w:rFonts w:ascii="Times New Roman" w:eastAsia="Times New Roman" w:hAnsi="Times New Roman" w:cs="Times New Roman"/>
        </w:rPr>
      </w:pPr>
    </w:p>
    <w:p w14:paraId="33878508" w14:textId="77777777" w:rsidR="00AB472A" w:rsidRDefault="00AB472A" w:rsidP="00AB472A">
      <w:pPr>
        <w:ind w:left="429"/>
        <w:rPr>
          <w:rFonts w:ascii="Arial" w:eastAsia="Arial" w:hAnsi="Arial" w:cs="Arial"/>
          <w:sz w:val="18"/>
          <w:szCs w:val="18"/>
        </w:rPr>
      </w:pPr>
      <w:r>
        <w:rPr>
          <w:rFonts w:ascii="Arial"/>
          <w:w w:val="95"/>
          <w:sz w:val="18"/>
        </w:rPr>
        <w:t>3.2</w:t>
      </w:r>
    </w:p>
    <w:p w14:paraId="7107587F" w14:textId="77777777" w:rsidR="00AB472A" w:rsidRDefault="00AB472A" w:rsidP="00AB472A">
      <w:pPr>
        <w:pStyle w:val="Heading2"/>
        <w:spacing w:before="141"/>
        <w:ind w:right="235"/>
        <w:jc w:val="center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/>
          <w:spacing w:val="-3"/>
        </w:rPr>
        <w:lastRenderedPageBreak/>
        <w:t>SDGs</w:t>
      </w:r>
    </w:p>
    <w:p w14:paraId="41DB031D" w14:textId="77777777" w:rsidR="00AB472A" w:rsidRDefault="008B4707" w:rsidP="00AB472A">
      <w:pPr>
        <w:spacing w:before="87" w:line="282" w:lineRule="auto"/>
        <w:ind w:left="189" w:firstLine="14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-7"/>
          <w:sz w:val="18"/>
          <w:rPrChange w:id="38" w:author="UN" w:date="2015-07-04T20:00:00Z">
            <w:rPr>
              <w:rFonts w:ascii="Arial"/>
              <w:spacing w:val="-12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2030,</w:t>
      </w:r>
      <w:r>
        <w:rPr>
          <w:rFonts w:ascii="Arial"/>
          <w:spacing w:val="-1"/>
          <w:sz w:val="18"/>
          <w:rPrChange w:id="39" w:author="UN" w:date="2015-07-04T20:00:00Z">
            <w:rPr>
              <w:rFonts w:ascii="Arial"/>
              <w:spacing w:val="-2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end</w:t>
      </w:r>
      <w:r>
        <w:rPr>
          <w:rFonts w:ascii="Arial"/>
          <w:sz w:val="18"/>
          <w:rPrChange w:id="40" w:author="UN" w:date="2015-07-04T20:00:00Z">
            <w:rPr>
              <w:rFonts w:ascii="Arial"/>
              <w:spacing w:val="-2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preventable</w:t>
      </w:r>
      <w:r>
        <w:rPr>
          <w:rFonts w:ascii="Arial"/>
          <w:spacing w:val="4"/>
          <w:sz w:val="18"/>
          <w:rPrChange w:id="41" w:author="UN" w:date="2015-07-04T20:00:00Z">
            <w:rPr>
              <w:rFonts w:ascii="Arial"/>
              <w:spacing w:val="2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deaths</w:t>
      </w:r>
      <w:r>
        <w:rPr>
          <w:rFonts w:ascii="Arial"/>
          <w:spacing w:val="3"/>
          <w:sz w:val="18"/>
          <w:rPrChange w:id="42" w:author="UN" w:date="2015-07-04T20:00:00Z">
            <w:rPr>
              <w:rFonts w:ascii="Arial"/>
              <w:spacing w:val="-2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1"/>
          <w:sz w:val="18"/>
          <w:rPrChange w:id="43" w:author="UN" w:date="2015-07-04T20:00:00Z">
            <w:rPr>
              <w:rFonts w:ascii="Arial"/>
              <w:w w:val="107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newborns</w:t>
      </w:r>
      <w:r>
        <w:rPr>
          <w:rFonts w:ascii="Arial"/>
          <w:spacing w:val="2"/>
          <w:sz w:val="18"/>
          <w:rPrChange w:id="44" w:author="UN" w:date="2015-07-04T20:00:00Z">
            <w:rPr>
              <w:rFonts w:ascii="Arial"/>
              <w:spacing w:val="11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w w:val="99"/>
          <w:sz w:val="18"/>
          <w:rPrChange w:id="45" w:author="UN" w:date="2015-07-04T20:00:00Z">
            <w:rPr>
              <w:rFonts w:ascii="Arial"/>
              <w:spacing w:val="7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children</w:t>
      </w:r>
      <w:r>
        <w:rPr>
          <w:rFonts w:ascii="Arial"/>
          <w:spacing w:val="13"/>
          <w:sz w:val="18"/>
          <w:rPrChange w:id="46" w:author="UN" w:date="2015-07-04T20:00:00Z">
            <w:rPr>
              <w:rFonts w:ascii="Arial"/>
              <w:spacing w:val="17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6"/>
          <w:sz w:val="18"/>
          <w:rPrChange w:id="47" w:author="UN" w:date="2015-07-04T20:00:00Z">
            <w:rPr>
              <w:rFonts w:ascii="Arial"/>
              <w:spacing w:val="9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5</w:t>
      </w:r>
      <w:r>
        <w:rPr>
          <w:rFonts w:ascii="Arial"/>
          <w:spacing w:val="-5"/>
          <w:sz w:val="18"/>
          <w:rPrChange w:id="48" w:author="UN" w:date="2015-07-04T20:00:00Z">
            <w:rPr>
              <w:rFonts w:ascii="Arial"/>
              <w:w w:val="99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years</w:t>
      </w:r>
      <w:r>
        <w:rPr>
          <w:rFonts w:ascii="Arial"/>
          <w:spacing w:val="13"/>
          <w:sz w:val="18"/>
          <w:rPrChange w:id="49" w:author="UN" w:date="2015-07-04T20:00:00Z">
            <w:rPr>
              <w:rFonts w:ascii="Arial"/>
              <w:spacing w:val="-12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4"/>
          <w:sz w:val="18"/>
          <w:rPrChange w:id="50" w:author="UN" w:date="2015-07-04T20:00:00Z">
            <w:rPr>
              <w:rFonts w:ascii="Arial"/>
              <w:spacing w:val="-18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age</w:t>
      </w:r>
      <w:ins w:id="51" w:author="UN" w:date="2015-07-04T20:00:00Z">
        <w:r>
          <w:rPr>
            <w:rFonts w:ascii="Arial"/>
            <w:sz w:val="18"/>
          </w:rPr>
          <w:t>,</w:t>
        </w:r>
        <w:r>
          <w:rPr>
            <w:rFonts w:ascii="Arial"/>
            <w:spacing w:val="-2"/>
            <w:sz w:val="18"/>
          </w:rPr>
          <w:t xml:space="preserve"> </w:t>
        </w:r>
        <w:r>
          <w:rPr>
            <w:rFonts w:ascii="Arial"/>
            <w:sz w:val="18"/>
          </w:rPr>
          <w:t>with</w:t>
        </w:r>
        <w:r>
          <w:rPr>
            <w:rFonts w:ascii="Arial"/>
            <w:spacing w:val="7"/>
            <w:sz w:val="18"/>
          </w:rPr>
          <w:t xml:space="preserve"> </w:t>
        </w:r>
        <w:r>
          <w:rPr>
            <w:rFonts w:ascii="Arial"/>
            <w:sz w:val="18"/>
          </w:rPr>
          <w:t>all</w:t>
        </w:r>
        <w:r>
          <w:rPr>
            <w:rFonts w:ascii="Arial"/>
            <w:spacing w:val="-1"/>
            <w:sz w:val="18"/>
          </w:rPr>
          <w:t xml:space="preserve"> </w:t>
        </w:r>
        <w:r>
          <w:rPr>
            <w:rFonts w:ascii="Arial"/>
            <w:sz w:val="18"/>
          </w:rPr>
          <w:t>countries aiming</w:t>
        </w:r>
        <w:r>
          <w:rPr>
            <w:rFonts w:ascii="Arial"/>
            <w:spacing w:val="-4"/>
            <w:sz w:val="18"/>
          </w:rPr>
          <w:t xml:space="preserve"> </w:t>
        </w:r>
        <w:r>
          <w:rPr>
            <w:rFonts w:ascii="Arial"/>
            <w:sz w:val="18"/>
          </w:rPr>
          <w:t>to</w:t>
        </w:r>
        <w:r>
          <w:rPr>
            <w:rFonts w:ascii="Arial"/>
            <w:spacing w:val="16"/>
            <w:sz w:val="18"/>
          </w:rPr>
          <w:t xml:space="preserve"> </w:t>
        </w:r>
        <w:r>
          <w:rPr>
            <w:rFonts w:ascii="Arial"/>
            <w:sz w:val="18"/>
          </w:rPr>
          <w:t>reduce</w:t>
        </w:r>
        <w:r>
          <w:rPr>
            <w:rFonts w:ascii="Arial"/>
            <w:spacing w:val="14"/>
            <w:sz w:val="18"/>
          </w:rPr>
          <w:t xml:space="preserve"> </w:t>
        </w:r>
        <w:r>
          <w:rPr>
            <w:rFonts w:ascii="Arial"/>
            <w:sz w:val="18"/>
          </w:rPr>
          <w:t>neonatal</w:t>
        </w:r>
        <w:r>
          <w:rPr>
            <w:rFonts w:ascii="Arial"/>
            <w:spacing w:val="8"/>
            <w:sz w:val="18"/>
          </w:rPr>
          <w:t xml:space="preserve"> </w:t>
        </w:r>
        <w:r>
          <w:rPr>
            <w:rFonts w:ascii="Arial"/>
            <w:sz w:val="18"/>
          </w:rPr>
          <w:t>mortality</w:t>
        </w:r>
        <w:r>
          <w:rPr>
            <w:rFonts w:ascii="Arial"/>
            <w:spacing w:val="6"/>
            <w:sz w:val="18"/>
          </w:rPr>
          <w:t xml:space="preserve"> </w:t>
        </w:r>
        <w:r>
          <w:rPr>
            <w:rFonts w:ascii="Arial"/>
            <w:sz w:val="18"/>
          </w:rPr>
          <w:t>to</w:t>
        </w:r>
        <w:r>
          <w:rPr>
            <w:rFonts w:ascii="Arial"/>
            <w:spacing w:val="13"/>
            <w:sz w:val="18"/>
          </w:rPr>
          <w:t xml:space="preserve"> </w:t>
        </w:r>
        <w:r>
          <w:rPr>
            <w:rFonts w:ascii="Arial"/>
            <w:sz w:val="18"/>
          </w:rPr>
          <w:t>at</w:t>
        </w:r>
        <w:r>
          <w:rPr>
            <w:rFonts w:ascii="Arial"/>
            <w:spacing w:val="7"/>
            <w:sz w:val="18"/>
          </w:rPr>
          <w:t xml:space="preserve"> </w:t>
        </w:r>
        <w:r>
          <w:rPr>
            <w:rFonts w:ascii="Arial"/>
            <w:sz w:val="18"/>
          </w:rPr>
          <w:t>least</w:t>
        </w:r>
        <w:r>
          <w:rPr>
            <w:rFonts w:ascii="Arial"/>
            <w:spacing w:val="6"/>
            <w:sz w:val="18"/>
          </w:rPr>
          <w:t xml:space="preserve"> </w:t>
        </w:r>
        <w:r>
          <w:rPr>
            <w:rFonts w:ascii="Arial"/>
            <w:sz w:val="18"/>
          </w:rPr>
          <w:t>as</w:t>
        </w:r>
        <w:r>
          <w:rPr>
            <w:rFonts w:ascii="Arial"/>
            <w:w w:val="85"/>
            <w:sz w:val="18"/>
          </w:rPr>
          <w:t xml:space="preserve"> </w:t>
        </w:r>
        <w:r>
          <w:rPr>
            <w:rFonts w:ascii="Arial"/>
            <w:sz w:val="18"/>
          </w:rPr>
          <w:t>low</w:t>
        </w:r>
        <w:r>
          <w:rPr>
            <w:rFonts w:ascii="Arial"/>
            <w:spacing w:val="7"/>
            <w:sz w:val="18"/>
          </w:rPr>
          <w:t xml:space="preserve"> </w:t>
        </w:r>
        <w:r>
          <w:rPr>
            <w:rFonts w:ascii="Arial"/>
            <w:sz w:val="18"/>
          </w:rPr>
          <w:t>as</w:t>
        </w:r>
        <w:r>
          <w:rPr>
            <w:rFonts w:ascii="Arial"/>
            <w:spacing w:val="24"/>
            <w:sz w:val="18"/>
          </w:rPr>
          <w:t xml:space="preserve"> </w:t>
        </w:r>
        <w:r>
          <w:rPr>
            <w:rFonts w:ascii="Arial"/>
            <w:spacing w:val="-39"/>
            <w:sz w:val="18"/>
          </w:rPr>
          <w:t>1</w:t>
        </w:r>
        <w:r>
          <w:rPr>
            <w:rFonts w:ascii="Arial"/>
            <w:sz w:val="18"/>
          </w:rPr>
          <w:t>2</w:t>
        </w:r>
        <w:r>
          <w:rPr>
            <w:rFonts w:ascii="Arial"/>
            <w:spacing w:val="23"/>
            <w:sz w:val="18"/>
          </w:rPr>
          <w:t xml:space="preserve"> </w:t>
        </w:r>
        <w:r>
          <w:rPr>
            <w:rFonts w:ascii="Arial"/>
            <w:sz w:val="18"/>
          </w:rPr>
          <w:t>per</w:t>
        </w:r>
        <w:r>
          <w:rPr>
            <w:rFonts w:ascii="Arial"/>
            <w:spacing w:val="18"/>
            <w:sz w:val="18"/>
          </w:rPr>
          <w:t xml:space="preserve"> </w:t>
        </w:r>
        <w:r>
          <w:rPr>
            <w:rFonts w:ascii="Arial"/>
            <w:spacing w:val="-44"/>
            <w:sz w:val="18"/>
          </w:rPr>
          <w:t>1</w:t>
        </w:r>
        <w:r>
          <w:rPr>
            <w:rFonts w:ascii="Arial"/>
            <w:spacing w:val="-21"/>
            <w:sz w:val="18"/>
          </w:rPr>
          <w:t>,</w:t>
        </w:r>
        <w:r>
          <w:rPr>
            <w:rFonts w:ascii="Arial"/>
            <w:sz w:val="18"/>
          </w:rPr>
          <w:t>000</w:t>
        </w:r>
        <w:r>
          <w:rPr>
            <w:rFonts w:ascii="Arial"/>
            <w:spacing w:val="16"/>
            <w:sz w:val="18"/>
          </w:rPr>
          <w:t xml:space="preserve"> </w:t>
        </w:r>
        <w:r>
          <w:rPr>
            <w:rFonts w:ascii="Arial"/>
            <w:sz w:val="18"/>
          </w:rPr>
          <w:t>live</w:t>
        </w:r>
        <w:r>
          <w:rPr>
            <w:rFonts w:ascii="Arial"/>
            <w:spacing w:val="20"/>
            <w:sz w:val="18"/>
          </w:rPr>
          <w:t xml:space="preserve"> </w:t>
        </w:r>
        <w:r>
          <w:rPr>
            <w:rFonts w:ascii="Arial"/>
            <w:sz w:val="18"/>
          </w:rPr>
          <w:t>births</w:t>
        </w:r>
        <w:r>
          <w:rPr>
            <w:rFonts w:ascii="Arial"/>
            <w:spacing w:val="17"/>
            <w:sz w:val="18"/>
          </w:rPr>
          <w:t xml:space="preserve"> </w:t>
        </w:r>
        <w:r>
          <w:rPr>
            <w:rFonts w:ascii="Arial"/>
            <w:sz w:val="18"/>
          </w:rPr>
          <w:t>and</w:t>
        </w:r>
        <w:r>
          <w:rPr>
            <w:rFonts w:ascii="Arial"/>
            <w:spacing w:val="20"/>
            <w:sz w:val="18"/>
          </w:rPr>
          <w:t xml:space="preserve"> </w:t>
        </w:r>
        <w:r>
          <w:rPr>
            <w:rFonts w:ascii="Arial"/>
            <w:sz w:val="18"/>
          </w:rPr>
          <w:t>under-5</w:t>
        </w:r>
        <w:r>
          <w:rPr>
            <w:rFonts w:ascii="Arial"/>
            <w:spacing w:val="26"/>
            <w:sz w:val="18"/>
          </w:rPr>
          <w:t xml:space="preserve"> </w:t>
        </w:r>
        <w:r>
          <w:rPr>
            <w:rFonts w:ascii="Arial"/>
            <w:sz w:val="18"/>
          </w:rPr>
          <w:t>mortality</w:t>
        </w:r>
        <w:r>
          <w:rPr>
            <w:rFonts w:ascii="Arial"/>
            <w:w w:val="106"/>
            <w:sz w:val="18"/>
          </w:rPr>
          <w:t xml:space="preserve"> </w:t>
        </w:r>
        <w:r>
          <w:rPr>
            <w:rFonts w:ascii="Arial"/>
            <w:sz w:val="18"/>
          </w:rPr>
          <w:t>to</w:t>
        </w:r>
        <w:r>
          <w:rPr>
            <w:rFonts w:ascii="Arial"/>
            <w:spacing w:val="9"/>
            <w:sz w:val="18"/>
          </w:rPr>
          <w:t xml:space="preserve"> </w:t>
        </w:r>
        <w:r>
          <w:rPr>
            <w:rFonts w:ascii="Arial"/>
            <w:sz w:val="18"/>
          </w:rPr>
          <w:t>at</w:t>
        </w:r>
        <w:r>
          <w:rPr>
            <w:rFonts w:ascii="Arial"/>
            <w:spacing w:val="9"/>
            <w:sz w:val="18"/>
          </w:rPr>
          <w:t xml:space="preserve"> </w:t>
        </w:r>
        <w:r>
          <w:rPr>
            <w:rFonts w:ascii="Arial"/>
            <w:sz w:val="18"/>
          </w:rPr>
          <w:t>least</w:t>
        </w:r>
        <w:r>
          <w:rPr>
            <w:rFonts w:ascii="Arial"/>
            <w:spacing w:val="2"/>
            <w:sz w:val="18"/>
          </w:rPr>
          <w:t xml:space="preserve"> </w:t>
        </w:r>
        <w:r>
          <w:rPr>
            <w:rFonts w:ascii="Arial"/>
            <w:sz w:val="18"/>
          </w:rPr>
          <w:t>as</w:t>
        </w:r>
        <w:r>
          <w:rPr>
            <w:rFonts w:ascii="Arial"/>
            <w:spacing w:val="9"/>
            <w:sz w:val="18"/>
          </w:rPr>
          <w:t xml:space="preserve"> </w:t>
        </w:r>
        <w:r>
          <w:rPr>
            <w:rFonts w:ascii="Arial"/>
            <w:sz w:val="18"/>
          </w:rPr>
          <w:t>low</w:t>
        </w:r>
        <w:r>
          <w:rPr>
            <w:rFonts w:ascii="Arial"/>
            <w:spacing w:val="2"/>
            <w:sz w:val="18"/>
          </w:rPr>
          <w:t xml:space="preserve"> </w:t>
        </w:r>
        <w:r>
          <w:rPr>
            <w:rFonts w:ascii="Arial"/>
            <w:sz w:val="18"/>
          </w:rPr>
          <w:t>as</w:t>
        </w:r>
        <w:r>
          <w:rPr>
            <w:rFonts w:ascii="Arial"/>
            <w:spacing w:val="9"/>
            <w:sz w:val="18"/>
          </w:rPr>
          <w:t xml:space="preserve"> </w:t>
        </w:r>
        <w:r>
          <w:rPr>
            <w:rFonts w:ascii="Arial"/>
            <w:sz w:val="18"/>
          </w:rPr>
          <w:t>25</w:t>
        </w:r>
        <w:r>
          <w:rPr>
            <w:rFonts w:ascii="Arial"/>
            <w:spacing w:val="13"/>
            <w:sz w:val="18"/>
          </w:rPr>
          <w:t xml:space="preserve"> </w:t>
        </w:r>
        <w:r>
          <w:rPr>
            <w:rFonts w:ascii="Arial"/>
            <w:sz w:val="18"/>
          </w:rPr>
          <w:t>per</w:t>
        </w:r>
        <w:r>
          <w:rPr>
            <w:rFonts w:ascii="Arial"/>
            <w:spacing w:val="10"/>
            <w:sz w:val="18"/>
          </w:rPr>
          <w:t xml:space="preserve"> </w:t>
        </w:r>
        <w:r>
          <w:rPr>
            <w:rFonts w:ascii="Arial"/>
            <w:spacing w:val="-44"/>
            <w:sz w:val="18"/>
          </w:rPr>
          <w:t>1</w:t>
        </w:r>
        <w:r>
          <w:rPr>
            <w:rFonts w:ascii="Arial"/>
            <w:spacing w:val="-19"/>
            <w:sz w:val="18"/>
          </w:rPr>
          <w:t>,</w:t>
        </w:r>
        <w:r>
          <w:rPr>
            <w:rFonts w:ascii="Arial"/>
            <w:sz w:val="18"/>
          </w:rPr>
          <w:t>000</w:t>
        </w:r>
        <w:r>
          <w:rPr>
            <w:rFonts w:ascii="Arial"/>
            <w:spacing w:val="3"/>
            <w:sz w:val="18"/>
          </w:rPr>
          <w:t xml:space="preserve"> </w:t>
        </w:r>
        <w:r>
          <w:rPr>
            <w:rFonts w:ascii="Arial"/>
            <w:sz w:val="18"/>
          </w:rPr>
          <w:t>live</w:t>
        </w:r>
        <w:r>
          <w:rPr>
            <w:rFonts w:ascii="Arial"/>
            <w:spacing w:val="2"/>
            <w:sz w:val="18"/>
          </w:rPr>
          <w:t xml:space="preserve"> </w:t>
        </w:r>
        <w:r>
          <w:rPr>
            <w:rFonts w:ascii="Arial"/>
            <w:sz w:val="18"/>
          </w:rPr>
          <w:t>bi</w:t>
        </w:r>
        <w:bookmarkStart w:id="52" w:name="_GoBack"/>
        <w:bookmarkEnd w:id="52"/>
        <w:r>
          <w:rPr>
            <w:rFonts w:ascii="Arial"/>
            <w:sz w:val="18"/>
          </w:rPr>
          <w:t>rths</w:t>
        </w:r>
      </w:ins>
    </w:p>
    <w:p w14:paraId="0A13367F" w14:textId="77777777" w:rsidR="00AB472A" w:rsidRDefault="00AB472A" w:rsidP="00AB472A">
      <w:pPr>
        <w:spacing w:before="150"/>
        <w:ind w:left="1574"/>
        <w:rPr>
          <w:rFonts w:ascii="Arial" w:eastAsia="Arial" w:hAnsi="Arial" w:cs="Arial"/>
          <w:sz w:val="18"/>
          <w:szCs w:val="18"/>
        </w:rPr>
      </w:pPr>
      <w:r>
        <w:br w:type="column"/>
      </w:r>
    </w:p>
    <w:p w14:paraId="1E1E5A24" w14:textId="77777777" w:rsidR="00AB472A" w:rsidRDefault="00AB472A" w:rsidP="00AB472A">
      <w:pPr>
        <w:spacing w:line="282" w:lineRule="auto"/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3" w:space="720" w:equalWidth="0">
            <w:col w:w="680" w:space="40"/>
            <w:col w:w="3057" w:space="40"/>
            <w:col w:w="4983"/>
          </w:cols>
        </w:sectPr>
      </w:pPr>
    </w:p>
    <w:p w14:paraId="0D74CCCE" w14:textId="77777777" w:rsidR="00A11113" w:rsidRDefault="00A11113">
      <w:pPr>
        <w:widowControl/>
        <w:spacing w:after="160" w:line="259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lastRenderedPageBreak/>
        <w:br w:type="page"/>
      </w:r>
    </w:p>
    <w:p w14:paraId="54E1B761" w14:textId="77777777" w:rsidR="00AB472A" w:rsidRDefault="00AB472A" w:rsidP="00AB472A">
      <w:pPr>
        <w:spacing w:before="1"/>
        <w:rPr>
          <w:rFonts w:ascii="Arial" w:eastAsia="Arial" w:hAnsi="Arial" w:cs="Arial"/>
          <w:sz w:val="21"/>
          <w:szCs w:val="21"/>
        </w:rPr>
      </w:pPr>
    </w:p>
    <w:p w14:paraId="7244D515" w14:textId="77777777" w:rsidR="00AB472A" w:rsidRDefault="00AB472A" w:rsidP="00AB472A">
      <w:pPr>
        <w:pStyle w:val="Heading4"/>
        <w:spacing w:before="74" w:line="355" w:lineRule="auto"/>
        <w:ind w:left="318" w:right="346" w:hanging="4"/>
      </w:pPr>
      <w:r>
        <w:rPr>
          <w:w w:val="105"/>
        </w:rPr>
        <w:t>GOAL</w:t>
      </w:r>
      <w:r>
        <w:rPr>
          <w:spacing w:val="-4"/>
          <w:w w:val="105"/>
        </w:rPr>
        <w:t xml:space="preserve"> </w:t>
      </w:r>
      <w:r>
        <w:rPr>
          <w:w w:val="105"/>
        </w:rPr>
        <w:t>4.</w:t>
      </w:r>
      <w:r>
        <w:rPr>
          <w:spacing w:val="-11"/>
          <w:w w:val="105"/>
        </w:rPr>
        <w:t xml:space="preserve"> </w:t>
      </w:r>
      <w:r>
        <w:rPr>
          <w:w w:val="105"/>
        </w:rPr>
        <w:t>Ensure</w:t>
      </w:r>
      <w:r>
        <w:rPr>
          <w:spacing w:val="-6"/>
          <w:w w:val="105"/>
        </w:rPr>
        <w:t xml:space="preserve"> </w:t>
      </w:r>
      <w:r>
        <w:rPr>
          <w:w w:val="105"/>
        </w:rPr>
        <w:t>inclusive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equitable</w:t>
      </w:r>
      <w:r>
        <w:rPr>
          <w:spacing w:val="-1"/>
          <w:w w:val="105"/>
        </w:rPr>
        <w:t xml:space="preserve"> </w:t>
      </w:r>
      <w:r>
        <w:rPr>
          <w:w w:val="105"/>
        </w:rPr>
        <w:t>quality</w:t>
      </w:r>
      <w:r>
        <w:rPr>
          <w:spacing w:val="-2"/>
          <w:w w:val="105"/>
        </w:rPr>
        <w:t xml:space="preserve"> </w:t>
      </w:r>
      <w:r>
        <w:rPr>
          <w:w w:val="105"/>
        </w:rPr>
        <w:t>education</w:t>
      </w:r>
      <w:r>
        <w:rPr>
          <w:spacing w:val="4"/>
          <w:w w:val="105"/>
        </w:rPr>
        <w:t xml:space="preserve"> </w:t>
      </w:r>
      <w:r>
        <w:rPr>
          <w:w w:val="105"/>
        </w:rPr>
        <w:t>and promote</w:t>
      </w:r>
      <w:r>
        <w:rPr>
          <w:spacing w:val="-3"/>
          <w:w w:val="105"/>
        </w:rPr>
        <w:t xml:space="preserve"> </w:t>
      </w:r>
      <w:r>
        <w:rPr>
          <w:w w:val="105"/>
        </w:rPr>
        <w:t>life-long learning</w:t>
      </w:r>
      <w:r>
        <w:rPr>
          <w:w w:val="106"/>
        </w:rPr>
        <w:t xml:space="preserve"> </w:t>
      </w:r>
      <w:r>
        <w:rPr>
          <w:w w:val="105"/>
        </w:rPr>
        <w:t>opportunities</w:t>
      </w:r>
      <w:r>
        <w:rPr>
          <w:spacing w:val="17"/>
          <w:w w:val="105"/>
        </w:rPr>
        <w:t xml:space="preserve"> </w:t>
      </w:r>
      <w:r>
        <w:rPr>
          <w:w w:val="105"/>
        </w:rPr>
        <w:t>for all</w:t>
      </w:r>
    </w:p>
    <w:p w14:paraId="55AF8675" w14:textId="77777777" w:rsidR="00AB472A" w:rsidRDefault="00AB472A" w:rsidP="00AB472A">
      <w:pPr>
        <w:spacing w:line="355" w:lineRule="auto"/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14:paraId="49C60BD9" w14:textId="77777777" w:rsidR="00AB472A" w:rsidRDefault="00AB472A" w:rsidP="00AB472A">
      <w:pPr>
        <w:spacing w:before="37"/>
        <w:ind w:left="501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pacing w:val="-3"/>
          <w:sz w:val="21"/>
        </w:rPr>
        <w:lastRenderedPageBreak/>
        <w:t>SDGs</w:t>
      </w:r>
    </w:p>
    <w:p w14:paraId="4DC15966" w14:textId="631ADA61" w:rsidR="00AB472A" w:rsidRDefault="00AB472A" w:rsidP="00AB472A">
      <w:pPr>
        <w:tabs>
          <w:tab w:val="left" w:pos="866"/>
        </w:tabs>
        <w:spacing w:before="84" w:line="283" w:lineRule="auto"/>
        <w:ind w:left="848" w:right="36" w:hanging="441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4.4</w:t>
      </w:r>
      <w:r>
        <w:rPr>
          <w:rFonts w:ascii="Arial"/>
          <w:sz w:val="18"/>
        </w:rPr>
        <w:tab/>
      </w:r>
      <w:r>
        <w:rPr>
          <w:rFonts w:ascii="Arial"/>
          <w:sz w:val="18"/>
        </w:rPr>
        <w:tab/>
      </w:r>
      <w:r w:rsidR="008B4707">
        <w:rPr>
          <w:rFonts w:ascii="Arial"/>
          <w:sz w:val="18"/>
        </w:rPr>
        <w:t>By</w:t>
      </w:r>
      <w:r w:rsidR="008B4707">
        <w:rPr>
          <w:rFonts w:ascii="Arial"/>
          <w:spacing w:val="-7"/>
          <w:sz w:val="18"/>
          <w:rPrChange w:id="53" w:author="UN" w:date="2015-07-04T20:00:00Z">
            <w:rPr>
              <w:rFonts w:ascii="Arial"/>
              <w:spacing w:val="-9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2030,</w:t>
      </w:r>
      <w:r w:rsidR="008B4707">
        <w:rPr>
          <w:rFonts w:ascii="Arial"/>
          <w:spacing w:val="2"/>
          <w:sz w:val="18"/>
          <w:rPrChange w:id="54" w:author="UN" w:date="2015-07-04T20:00:00Z">
            <w:rPr>
              <w:rFonts w:ascii="Arial"/>
              <w:spacing w:val="1"/>
              <w:sz w:val="18"/>
            </w:rPr>
          </w:rPrChange>
        </w:rPr>
        <w:t xml:space="preserve"> </w:t>
      </w:r>
      <w:del w:id="55" w:author="UN" w:date="2015-07-04T20:00:00Z">
        <w:r>
          <w:rPr>
            <w:rFonts w:ascii="Arial"/>
            <w:sz w:val="18"/>
          </w:rPr>
          <w:delText>increase</w:delText>
        </w:r>
        <w:r>
          <w:rPr>
            <w:rFonts w:ascii="Arial"/>
            <w:spacing w:val="4"/>
            <w:sz w:val="18"/>
          </w:rPr>
          <w:delText xml:space="preserve"> </w:delText>
        </w:r>
        <w:r>
          <w:rPr>
            <w:rFonts w:ascii="Arial"/>
            <w:sz w:val="18"/>
          </w:rPr>
          <w:delText>by</w:delText>
        </w:r>
        <w:r>
          <w:rPr>
            <w:rFonts w:ascii="Arial"/>
            <w:spacing w:val="2"/>
            <w:sz w:val="18"/>
          </w:rPr>
          <w:delText xml:space="preserve"> </w:delText>
        </w:r>
        <w:r>
          <w:rPr>
            <w:rFonts w:ascii="Arial"/>
            <w:sz w:val="18"/>
          </w:rPr>
          <w:delText>[x]</w:delText>
        </w:r>
        <w:r>
          <w:rPr>
            <w:rFonts w:ascii="Arial"/>
            <w:spacing w:val="-1"/>
            <w:sz w:val="18"/>
          </w:rPr>
          <w:delText xml:space="preserve"> </w:delText>
        </w:r>
        <w:r>
          <w:rPr>
            <w:rFonts w:ascii="Arial"/>
            <w:sz w:val="18"/>
          </w:rPr>
          <w:delText>per</w:delText>
        </w:r>
        <w:r>
          <w:rPr>
            <w:rFonts w:ascii="Arial"/>
            <w:spacing w:val="-6"/>
            <w:sz w:val="18"/>
          </w:rPr>
          <w:delText xml:space="preserve"> </w:delText>
        </w:r>
        <w:r>
          <w:rPr>
            <w:rFonts w:ascii="Arial"/>
            <w:sz w:val="18"/>
          </w:rPr>
          <w:delText>cent</w:delText>
        </w:r>
        <w:r>
          <w:rPr>
            <w:rFonts w:ascii="Arial"/>
            <w:spacing w:val="-14"/>
            <w:sz w:val="18"/>
          </w:rPr>
          <w:delText xml:space="preserve"> </w:delText>
        </w:r>
        <w:r>
          <w:rPr>
            <w:rFonts w:ascii="Arial"/>
            <w:sz w:val="18"/>
          </w:rPr>
          <w:delText>the</w:delText>
        </w:r>
        <w:r>
          <w:rPr>
            <w:rFonts w:ascii="Arial"/>
            <w:w w:val="108"/>
            <w:sz w:val="18"/>
          </w:rPr>
          <w:delText xml:space="preserve"> </w:delText>
        </w:r>
        <w:r>
          <w:rPr>
            <w:rFonts w:ascii="Arial"/>
            <w:sz w:val="18"/>
          </w:rPr>
          <w:delText>number</w:delText>
        </w:r>
        <w:r>
          <w:rPr>
            <w:rFonts w:ascii="Arial"/>
            <w:spacing w:val="14"/>
            <w:sz w:val="18"/>
          </w:rPr>
          <w:delText xml:space="preserve"> </w:delText>
        </w:r>
        <w:r>
          <w:rPr>
            <w:rFonts w:ascii="Arial"/>
            <w:sz w:val="18"/>
          </w:rPr>
          <w:delText>of</w:delText>
        </w:r>
      </w:del>
      <w:ins w:id="56" w:author="UN" w:date="2015-07-04T20:00:00Z">
        <w:r w:rsidR="008B4707">
          <w:rPr>
            <w:rFonts w:ascii="Arial"/>
            <w:sz w:val="18"/>
          </w:rPr>
          <w:t>ensure</w:t>
        </w:r>
        <w:r w:rsidR="008B4707">
          <w:rPr>
            <w:rFonts w:ascii="Arial"/>
            <w:spacing w:val="-6"/>
            <w:sz w:val="18"/>
          </w:rPr>
          <w:t xml:space="preserve"> </w:t>
        </w:r>
        <w:r w:rsidR="008B4707">
          <w:rPr>
            <w:rFonts w:ascii="Arial"/>
            <w:sz w:val="18"/>
          </w:rPr>
          <w:t>that</w:t>
        </w:r>
        <w:r w:rsidR="008B4707">
          <w:rPr>
            <w:rFonts w:ascii="Arial"/>
            <w:spacing w:val="2"/>
            <w:sz w:val="18"/>
          </w:rPr>
          <w:t xml:space="preserve"> </w:t>
        </w:r>
        <w:r w:rsidR="008B4707">
          <w:rPr>
            <w:rFonts w:ascii="Arial"/>
            <w:sz w:val="18"/>
          </w:rPr>
          <w:t>all</w:t>
        </w:r>
      </w:ins>
      <w:r w:rsidR="008B4707">
        <w:rPr>
          <w:rFonts w:ascii="Arial"/>
          <w:spacing w:val="-9"/>
          <w:sz w:val="18"/>
          <w:rPrChange w:id="57" w:author="UN" w:date="2015-07-04T20:00:00Z">
            <w:rPr>
              <w:rFonts w:ascii="Arial"/>
              <w:spacing w:val="-2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youth</w:t>
      </w:r>
      <w:r w:rsidR="008B4707">
        <w:rPr>
          <w:rFonts w:ascii="Arial"/>
          <w:spacing w:val="6"/>
          <w:sz w:val="18"/>
          <w:rPrChange w:id="58" w:author="UN" w:date="2015-07-04T20:00:00Z">
            <w:rPr>
              <w:rFonts w:ascii="Arial"/>
              <w:spacing w:val="2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-1"/>
          <w:sz w:val="18"/>
          <w:rPrChange w:id="59" w:author="UN" w:date="2015-07-04T20:00:00Z">
            <w:rPr>
              <w:rFonts w:ascii="Arial"/>
              <w:spacing w:val="8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adults</w:t>
      </w:r>
      <w:r w:rsidR="008B4707">
        <w:rPr>
          <w:rFonts w:ascii="Arial"/>
          <w:spacing w:val="5"/>
          <w:sz w:val="18"/>
          <w:rPrChange w:id="60" w:author="UN" w:date="2015-07-04T20:00:00Z">
            <w:rPr>
              <w:rFonts w:ascii="Arial"/>
              <w:spacing w:val="10"/>
              <w:sz w:val="18"/>
            </w:rPr>
          </w:rPrChange>
        </w:rPr>
        <w:t xml:space="preserve"> </w:t>
      </w:r>
      <w:del w:id="61" w:author="UN" w:date="2015-07-04T20:00:00Z">
        <w:r>
          <w:rPr>
            <w:rFonts w:ascii="Arial"/>
            <w:sz w:val="18"/>
          </w:rPr>
          <w:delText>who</w:delText>
        </w:r>
        <w:r>
          <w:rPr>
            <w:rFonts w:ascii="Arial"/>
            <w:w w:val="102"/>
            <w:sz w:val="18"/>
          </w:rPr>
          <w:delText xml:space="preserve"> </w:delText>
        </w:r>
      </w:del>
      <w:r w:rsidR="008B4707">
        <w:rPr>
          <w:rFonts w:ascii="Arial"/>
          <w:sz w:val="18"/>
        </w:rPr>
        <w:t>have</w:t>
      </w:r>
      <w:r w:rsidR="008B4707">
        <w:rPr>
          <w:rFonts w:ascii="Arial"/>
          <w:w w:val="97"/>
          <w:sz w:val="18"/>
          <w:rPrChange w:id="62" w:author="UN" w:date="2015-07-04T20:00:00Z">
            <w:rPr>
              <w:rFonts w:ascii="Arial"/>
              <w:spacing w:val="-4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relevant</w:t>
      </w:r>
      <w:r w:rsidR="008B4707">
        <w:rPr>
          <w:rFonts w:ascii="Arial"/>
          <w:spacing w:val="2"/>
          <w:sz w:val="18"/>
          <w:rPrChange w:id="63" w:author="UN" w:date="2015-07-04T20:00:00Z">
            <w:rPr>
              <w:rFonts w:ascii="Arial"/>
              <w:spacing w:val="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skills,</w:t>
      </w:r>
      <w:r w:rsidR="008B4707">
        <w:rPr>
          <w:rFonts w:ascii="Arial"/>
          <w:spacing w:val="7"/>
          <w:sz w:val="18"/>
          <w:rPrChange w:id="64" w:author="UN" w:date="2015-07-04T20:00:00Z">
            <w:rPr>
              <w:rFonts w:ascii="Arial"/>
              <w:spacing w:val="3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including</w:t>
      </w:r>
      <w:r w:rsidR="008B4707">
        <w:rPr>
          <w:rFonts w:ascii="Arial"/>
          <w:spacing w:val="-12"/>
          <w:sz w:val="18"/>
          <w:rPrChange w:id="65" w:author="UN" w:date="2015-07-04T20:00:00Z">
            <w:rPr>
              <w:rFonts w:ascii="Arial"/>
              <w:w w:val="102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technical</w:t>
      </w:r>
      <w:r w:rsidR="008B4707">
        <w:rPr>
          <w:rFonts w:ascii="Arial"/>
          <w:spacing w:val="17"/>
          <w:sz w:val="18"/>
          <w:rPrChange w:id="66" w:author="UN" w:date="2015-07-04T20:00:00Z">
            <w:rPr>
              <w:rFonts w:ascii="Arial"/>
              <w:spacing w:val="8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-8"/>
          <w:sz w:val="18"/>
          <w:rPrChange w:id="67" w:author="UN" w:date="2015-07-04T20:00:00Z">
            <w:rPr>
              <w:rFonts w:ascii="Arial"/>
              <w:spacing w:val="-1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vocational</w:t>
      </w:r>
      <w:r w:rsidR="008B4707">
        <w:rPr>
          <w:rFonts w:ascii="Arial"/>
          <w:w w:val="101"/>
          <w:sz w:val="18"/>
          <w:rPrChange w:id="68" w:author="UN" w:date="2015-07-04T20:00:00Z">
            <w:rPr>
              <w:rFonts w:ascii="Arial"/>
              <w:spacing w:val="13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skills,</w:t>
      </w:r>
      <w:r w:rsidR="008B4707">
        <w:rPr>
          <w:rFonts w:ascii="Arial"/>
          <w:spacing w:val="-3"/>
          <w:sz w:val="18"/>
          <w:rPrChange w:id="69" w:author="UN" w:date="2015-07-04T20:00:00Z">
            <w:rPr>
              <w:rFonts w:ascii="Arial"/>
              <w:spacing w:val="-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for</w:t>
      </w:r>
      <w:r w:rsidR="008B4707">
        <w:rPr>
          <w:rFonts w:ascii="Arial"/>
          <w:spacing w:val="16"/>
          <w:sz w:val="18"/>
          <w:rPrChange w:id="70" w:author="UN" w:date="2015-07-04T20:00:00Z">
            <w:rPr>
              <w:rFonts w:ascii="Arial"/>
              <w:w w:val="106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employment,</w:t>
      </w:r>
      <w:r w:rsidR="008B4707">
        <w:rPr>
          <w:rFonts w:ascii="Arial"/>
          <w:spacing w:val="17"/>
          <w:sz w:val="18"/>
          <w:rPrChange w:id="71" w:author="UN" w:date="2015-07-04T20:00:00Z">
            <w:rPr>
              <w:rFonts w:ascii="Arial"/>
              <w:spacing w:val="9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decent</w:t>
      </w:r>
      <w:r w:rsidR="008B4707">
        <w:rPr>
          <w:rFonts w:ascii="Arial"/>
          <w:spacing w:val="9"/>
          <w:sz w:val="18"/>
          <w:rPrChange w:id="72" w:author="UN" w:date="2015-07-04T20:00:00Z">
            <w:rPr>
              <w:rFonts w:ascii="Arial"/>
              <w:spacing w:val="-3"/>
              <w:sz w:val="18"/>
            </w:rPr>
          </w:rPrChange>
        </w:rPr>
        <w:t xml:space="preserve"> </w:t>
      </w:r>
      <w:del w:id="73" w:author="UN" w:date="2015-07-04T20:00:00Z">
        <w:r>
          <w:rPr>
            <w:rFonts w:ascii="Arial"/>
            <w:sz w:val="18"/>
          </w:rPr>
          <w:delText>jobs</w:delText>
        </w:r>
      </w:del>
      <w:ins w:id="74" w:author="UN" w:date="2015-07-04T20:00:00Z">
        <w:r w:rsidR="008B4707">
          <w:rPr>
            <w:rFonts w:ascii="Arial"/>
            <w:sz w:val="18"/>
          </w:rPr>
          <w:t>work</w:t>
        </w:r>
      </w:ins>
      <w:r w:rsidR="008B4707">
        <w:rPr>
          <w:rFonts w:ascii="Arial"/>
          <w:spacing w:val="21"/>
          <w:sz w:val="18"/>
          <w:rPrChange w:id="75" w:author="UN" w:date="2015-07-04T20:00:00Z">
            <w:rPr>
              <w:rFonts w:ascii="Arial"/>
              <w:spacing w:val="23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w w:val="99"/>
          <w:sz w:val="18"/>
          <w:rPrChange w:id="76" w:author="UN" w:date="2015-07-04T20:00:00Z">
            <w:rPr>
              <w:rFonts w:ascii="Arial"/>
              <w:w w:val="98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entrepreneurship</w:t>
      </w:r>
    </w:p>
    <w:p w14:paraId="0D8F8888" w14:textId="77777777" w:rsidR="00AB472A" w:rsidRDefault="00AB472A" w:rsidP="00AB472A">
      <w:pPr>
        <w:spacing w:before="2"/>
        <w:rPr>
          <w:rFonts w:ascii="Arial" w:eastAsia="Arial" w:hAnsi="Arial" w:cs="Arial"/>
        </w:rPr>
      </w:pPr>
    </w:p>
    <w:p w14:paraId="56758127" w14:textId="533992B2" w:rsidR="00AB472A" w:rsidRDefault="00AB472A" w:rsidP="00AB472A">
      <w:pPr>
        <w:tabs>
          <w:tab w:val="left" w:pos="855"/>
        </w:tabs>
        <w:spacing w:line="281" w:lineRule="auto"/>
        <w:ind w:left="848" w:hanging="455"/>
        <w:rPr>
          <w:rFonts w:ascii="Arial"/>
          <w:sz w:val="18"/>
        </w:rPr>
      </w:pPr>
      <w:r>
        <w:rPr>
          <w:rFonts w:ascii="Arial"/>
          <w:w w:val="95"/>
          <w:sz w:val="18"/>
        </w:rPr>
        <w:t>4.6</w:t>
      </w:r>
      <w:r>
        <w:rPr>
          <w:rFonts w:ascii="Arial"/>
          <w:w w:val="95"/>
          <w:sz w:val="18"/>
        </w:rPr>
        <w:tab/>
      </w:r>
      <w:r>
        <w:rPr>
          <w:rFonts w:ascii="Arial"/>
          <w:w w:val="95"/>
          <w:sz w:val="18"/>
        </w:rPr>
        <w:tab/>
      </w:r>
      <w:r w:rsidR="008B4707">
        <w:rPr>
          <w:rFonts w:ascii="Arial"/>
          <w:sz w:val="18"/>
        </w:rPr>
        <w:t>By</w:t>
      </w:r>
      <w:r w:rsidR="008B4707">
        <w:rPr>
          <w:rFonts w:ascii="Arial"/>
          <w:spacing w:val="1"/>
          <w:sz w:val="18"/>
          <w:rPrChange w:id="77" w:author="UN" w:date="2015-07-04T20:00:00Z">
            <w:rPr>
              <w:rFonts w:ascii="Arial"/>
              <w:spacing w:val="-2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2030,</w:t>
      </w:r>
      <w:r w:rsidR="008B4707">
        <w:rPr>
          <w:rFonts w:ascii="Arial"/>
          <w:spacing w:val="8"/>
          <w:sz w:val="18"/>
          <w:rPrChange w:id="78" w:author="UN" w:date="2015-07-04T20:00:00Z">
            <w:rPr>
              <w:rFonts w:ascii="Arial"/>
              <w:spacing w:val="6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ensure</w:t>
      </w:r>
      <w:r w:rsidR="008B4707">
        <w:rPr>
          <w:rFonts w:ascii="Arial"/>
          <w:spacing w:val="-5"/>
          <w:sz w:val="18"/>
          <w:rPrChange w:id="79" w:author="UN" w:date="2015-07-04T20:00:00Z">
            <w:rPr>
              <w:rFonts w:ascii="Arial"/>
              <w:spacing w:val="-4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that</w:t>
      </w:r>
      <w:r w:rsidR="008B4707">
        <w:rPr>
          <w:rFonts w:ascii="Arial"/>
          <w:spacing w:val="11"/>
          <w:sz w:val="18"/>
          <w:rPrChange w:id="80" w:author="UN" w:date="2015-07-04T20:00:00Z">
            <w:rPr>
              <w:rFonts w:ascii="Arial"/>
              <w:spacing w:val="5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all</w:t>
      </w:r>
      <w:r w:rsidR="008B4707">
        <w:rPr>
          <w:rFonts w:ascii="Arial"/>
          <w:spacing w:val="-7"/>
          <w:sz w:val="18"/>
          <w:rPrChange w:id="81" w:author="UN" w:date="2015-07-04T20:00:00Z">
            <w:rPr>
              <w:rFonts w:ascii="Arial"/>
              <w:spacing w:val="-10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youth</w:t>
      </w:r>
      <w:r w:rsidR="008B4707">
        <w:rPr>
          <w:rFonts w:ascii="Arial"/>
          <w:spacing w:val="11"/>
          <w:sz w:val="18"/>
          <w:rPrChange w:id="82" w:author="UN" w:date="2015-07-04T20:00:00Z">
            <w:rPr>
              <w:rFonts w:ascii="Arial"/>
              <w:spacing w:val="9"/>
              <w:sz w:val="18"/>
            </w:rPr>
          </w:rPrChange>
        </w:rPr>
        <w:t xml:space="preserve"> </w:t>
      </w:r>
      <w:del w:id="83" w:author="UN" w:date="2015-07-04T20:00:00Z">
        <w:r>
          <w:rPr>
            <w:rFonts w:ascii="Arial"/>
            <w:sz w:val="18"/>
          </w:rPr>
          <w:delText>ahd</w:delText>
        </w:r>
        <w:r>
          <w:rPr>
            <w:rFonts w:ascii="Arial"/>
            <w:spacing w:val="1"/>
            <w:sz w:val="18"/>
          </w:rPr>
          <w:delText xml:space="preserve"> </w:delText>
        </w:r>
        <w:r>
          <w:rPr>
            <w:rFonts w:ascii="Arial"/>
            <w:sz w:val="18"/>
          </w:rPr>
          <w:delText>at</w:delText>
        </w:r>
        <w:r>
          <w:rPr>
            <w:rFonts w:ascii="Arial"/>
            <w:w w:val="103"/>
            <w:sz w:val="18"/>
          </w:rPr>
          <w:delText xml:space="preserve"> </w:delText>
        </w:r>
        <w:r>
          <w:rPr>
            <w:rFonts w:ascii="Arial"/>
            <w:sz w:val="18"/>
          </w:rPr>
          <w:delText>least</w:delText>
        </w:r>
        <w:r>
          <w:rPr>
            <w:rFonts w:ascii="Arial"/>
            <w:spacing w:val="11"/>
            <w:sz w:val="18"/>
          </w:rPr>
          <w:delText xml:space="preserve"> </w:delText>
        </w:r>
        <w:r>
          <w:rPr>
            <w:rFonts w:ascii="Arial"/>
            <w:sz w:val="18"/>
          </w:rPr>
          <w:delText>[x]</w:delText>
        </w:r>
        <w:r>
          <w:rPr>
            <w:rFonts w:ascii="Arial"/>
            <w:spacing w:val="3"/>
            <w:sz w:val="18"/>
          </w:rPr>
          <w:delText xml:space="preserve"> </w:delText>
        </w:r>
        <w:r>
          <w:rPr>
            <w:rFonts w:ascii="Arial"/>
            <w:sz w:val="18"/>
          </w:rPr>
          <w:delText>per</w:delText>
        </w:r>
        <w:r>
          <w:rPr>
            <w:rFonts w:ascii="Arial"/>
            <w:spacing w:val="2"/>
            <w:sz w:val="18"/>
          </w:rPr>
          <w:delText xml:space="preserve"> </w:delText>
        </w:r>
        <w:r>
          <w:rPr>
            <w:rFonts w:ascii="Arial"/>
            <w:sz w:val="18"/>
          </w:rPr>
          <w:delText>cent</w:delText>
        </w:r>
        <w:r>
          <w:rPr>
            <w:rFonts w:ascii="Arial"/>
            <w:spacing w:val="9"/>
            <w:sz w:val="18"/>
          </w:rPr>
          <w:delText xml:space="preserve"> </w:delText>
        </w:r>
        <w:r>
          <w:rPr>
            <w:rFonts w:ascii="Arial"/>
            <w:sz w:val="18"/>
          </w:rPr>
          <w:delText>of</w:delText>
        </w:r>
        <w:r>
          <w:rPr>
            <w:rFonts w:ascii="Arial"/>
            <w:spacing w:val="3"/>
            <w:sz w:val="18"/>
          </w:rPr>
          <w:delText xml:space="preserve"> </w:delText>
        </w:r>
      </w:del>
      <w:ins w:id="84" w:author="UN" w:date="2015-07-04T20:00:00Z">
        <w:r w:rsidR="008B4707">
          <w:rPr>
            <w:rFonts w:ascii="Arial"/>
            <w:sz w:val="18"/>
          </w:rPr>
          <w:t xml:space="preserve">and </w:t>
        </w:r>
      </w:ins>
      <w:r w:rsidR="008B4707">
        <w:rPr>
          <w:rFonts w:ascii="Arial"/>
          <w:sz w:val="18"/>
        </w:rPr>
        <w:t>adults,</w:t>
      </w:r>
      <w:r w:rsidR="008B4707">
        <w:rPr>
          <w:rFonts w:ascii="Arial"/>
          <w:spacing w:val="10"/>
          <w:sz w:val="18"/>
          <w:rPrChange w:id="85" w:author="UN" w:date="2015-07-04T20:00:00Z">
            <w:rPr>
              <w:rFonts w:ascii="Arial"/>
              <w:spacing w:val="16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both</w:t>
      </w:r>
      <w:r w:rsidR="008B4707">
        <w:rPr>
          <w:rFonts w:ascii="Arial"/>
          <w:w w:val="106"/>
          <w:sz w:val="18"/>
          <w:rPrChange w:id="86" w:author="UN" w:date="2015-07-04T20:00:00Z">
            <w:rPr>
              <w:rFonts w:ascii="Arial"/>
              <w:spacing w:val="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men</w:t>
      </w:r>
      <w:r w:rsidR="008B4707">
        <w:rPr>
          <w:rFonts w:ascii="Arial"/>
          <w:spacing w:val="-1"/>
          <w:sz w:val="18"/>
          <w:rPrChange w:id="87" w:author="UN" w:date="2015-07-04T20:00:00Z">
            <w:rPr>
              <w:rFonts w:ascii="Arial"/>
              <w:w w:val="102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-6"/>
          <w:sz w:val="18"/>
          <w:rPrChange w:id="88" w:author="UN" w:date="2015-07-04T20:00:00Z">
            <w:rPr>
              <w:rFonts w:ascii="Arial"/>
              <w:spacing w:val="-8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women,</w:t>
      </w:r>
      <w:r w:rsidR="008B4707">
        <w:rPr>
          <w:rFonts w:ascii="Arial"/>
          <w:spacing w:val="14"/>
          <w:sz w:val="18"/>
          <w:rPrChange w:id="89" w:author="UN" w:date="2015-07-04T20:00:00Z">
            <w:rPr>
              <w:rFonts w:ascii="Arial"/>
              <w:spacing w:val="10"/>
              <w:sz w:val="18"/>
            </w:rPr>
          </w:rPrChange>
        </w:rPr>
        <w:t xml:space="preserve"> </w:t>
      </w:r>
      <w:del w:id="90" w:author="UN" w:date="2015-07-04T20:00:00Z">
        <w:r>
          <w:rPr>
            <w:rFonts w:ascii="Arial"/>
            <w:sz w:val="18"/>
          </w:rPr>
          <w:delText>achieve</w:delText>
        </w:r>
      </w:del>
      <w:ins w:id="91" w:author="UN" w:date="2015-07-04T20:00:00Z">
        <w:r w:rsidR="008B4707">
          <w:rPr>
            <w:rFonts w:ascii="Arial"/>
            <w:sz w:val="18"/>
          </w:rPr>
          <w:t>reach</w:t>
        </w:r>
        <w:r w:rsidR="008B4707">
          <w:rPr>
            <w:rFonts w:ascii="Arial"/>
            <w:spacing w:val="2"/>
            <w:sz w:val="18"/>
          </w:rPr>
          <w:t xml:space="preserve"> </w:t>
        </w:r>
        <w:r w:rsidR="008B4707">
          <w:rPr>
            <w:rFonts w:ascii="Arial"/>
            <w:sz w:val="18"/>
          </w:rPr>
          <w:t>a</w:t>
        </w:r>
        <w:r w:rsidR="008B4707">
          <w:rPr>
            <w:rFonts w:ascii="Arial"/>
            <w:spacing w:val="10"/>
            <w:sz w:val="18"/>
          </w:rPr>
          <w:t xml:space="preserve"> </w:t>
        </w:r>
        <w:r w:rsidR="008B4707">
          <w:rPr>
            <w:rFonts w:ascii="Arial"/>
            <w:sz w:val="18"/>
          </w:rPr>
          <w:t>proficiency</w:t>
        </w:r>
        <w:r w:rsidR="008B4707">
          <w:rPr>
            <w:rFonts w:ascii="Arial"/>
            <w:spacing w:val="14"/>
            <w:sz w:val="18"/>
          </w:rPr>
          <w:t xml:space="preserve"> </w:t>
        </w:r>
        <w:r w:rsidR="008B4707">
          <w:rPr>
            <w:rFonts w:ascii="Arial"/>
            <w:sz w:val="18"/>
          </w:rPr>
          <w:t>level</w:t>
        </w:r>
        <w:r w:rsidR="008B4707">
          <w:rPr>
            <w:rFonts w:ascii="Arial"/>
            <w:spacing w:val="-3"/>
            <w:sz w:val="18"/>
          </w:rPr>
          <w:t xml:space="preserve"> </w:t>
        </w:r>
        <w:r w:rsidR="008B4707">
          <w:rPr>
            <w:rFonts w:ascii="Arial"/>
            <w:sz w:val="18"/>
          </w:rPr>
          <w:t>in</w:t>
        </w:r>
      </w:ins>
      <w:r w:rsidR="008B4707">
        <w:rPr>
          <w:rFonts w:ascii="Arial"/>
          <w:w w:val="109"/>
          <w:sz w:val="18"/>
          <w:rPrChange w:id="92" w:author="UN" w:date="2015-07-04T20:00:00Z">
            <w:rPr>
              <w:rFonts w:ascii="Arial"/>
              <w:spacing w:val="9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literacy</w:t>
      </w:r>
      <w:r w:rsidR="008B4707">
        <w:rPr>
          <w:rFonts w:ascii="Arial"/>
          <w:spacing w:val="18"/>
          <w:sz w:val="18"/>
          <w:rPrChange w:id="93" w:author="UN" w:date="2015-07-04T20:00:00Z">
            <w:rPr>
              <w:rFonts w:ascii="Arial"/>
              <w:spacing w:val="-2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16"/>
          <w:sz w:val="18"/>
          <w:rPrChange w:id="94" w:author="UN" w:date="2015-07-04T20:00:00Z">
            <w:rPr>
              <w:rFonts w:ascii="Arial"/>
              <w:w w:val="98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numeracy</w:t>
      </w:r>
      <w:ins w:id="95" w:author="UN" w:date="2015-07-04T20:00:00Z">
        <w:r w:rsidR="008B4707">
          <w:rPr>
            <w:rFonts w:ascii="Arial"/>
            <w:spacing w:val="17"/>
            <w:sz w:val="18"/>
          </w:rPr>
          <w:t xml:space="preserve"> </w:t>
        </w:r>
        <w:r w:rsidR="008B4707">
          <w:rPr>
            <w:rFonts w:ascii="Arial"/>
            <w:sz w:val="18"/>
          </w:rPr>
          <w:t>sufficient</w:t>
        </w:r>
        <w:r w:rsidR="008B4707">
          <w:rPr>
            <w:rFonts w:ascii="Arial"/>
            <w:spacing w:val="11"/>
            <w:sz w:val="18"/>
          </w:rPr>
          <w:t xml:space="preserve"> </w:t>
        </w:r>
        <w:proofErr w:type="gramStart"/>
        <w:r w:rsidR="008B4707">
          <w:rPr>
            <w:rFonts w:ascii="Arial"/>
            <w:sz w:val="18"/>
          </w:rPr>
          <w:t>to</w:t>
        </w:r>
        <w:r w:rsidR="008B4707">
          <w:rPr>
            <w:rFonts w:ascii="Arial"/>
            <w:spacing w:val="1"/>
            <w:sz w:val="18"/>
          </w:rPr>
          <w:t xml:space="preserve"> </w:t>
        </w:r>
        <w:r w:rsidR="008B4707">
          <w:rPr>
            <w:rFonts w:ascii="Arial"/>
            <w:sz w:val="18"/>
          </w:rPr>
          <w:t>fully</w:t>
        </w:r>
        <w:r w:rsidR="008B4707">
          <w:rPr>
            <w:rFonts w:ascii="Arial"/>
            <w:spacing w:val="26"/>
            <w:sz w:val="18"/>
          </w:rPr>
          <w:t xml:space="preserve"> </w:t>
        </w:r>
        <w:r w:rsidR="008B4707">
          <w:rPr>
            <w:rFonts w:ascii="Arial"/>
            <w:sz w:val="18"/>
          </w:rPr>
          <w:t>participate</w:t>
        </w:r>
        <w:proofErr w:type="gramEnd"/>
        <w:r w:rsidR="008B4707">
          <w:rPr>
            <w:rFonts w:ascii="Arial"/>
            <w:w w:val="102"/>
            <w:sz w:val="18"/>
          </w:rPr>
          <w:t xml:space="preserve"> </w:t>
        </w:r>
        <w:r w:rsidR="008B4707">
          <w:rPr>
            <w:rFonts w:ascii="Arial"/>
            <w:sz w:val="18"/>
          </w:rPr>
          <w:t>in</w:t>
        </w:r>
        <w:r w:rsidR="008B4707">
          <w:rPr>
            <w:rFonts w:ascii="Arial"/>
            <w:spacing w:val="-12"/>
            <w:sz w:val="18"/>
          </w:rPr>
          <w:t xml:space="preserve"> </w:t>
        </w:r>
        <w:r w:rsidR="008B4707">
          <w:rPr>
            <w:rFonts w:ascii="Arial"/>
            <w:sz w:val="18"/>
          </w:rPr>
          <w:t>society</w:t>
        </w:r>
      </w:ins>
    </w:p>
    <w:p w14:paraId="74E89466" w14:textId="77777777" w:rsidR="00A11113" w:rsidRDefault="00A11113" w:rsidP="00AB472A">
      <w:pPr>
        <w:tabs>
          <w:tab w:val="left" w:pos="855"/>
        </w:tabs>
        <w:spacing w:line="281" w:lineRule="auto"/>
        <w:ind w:left="848" w:hanging="455"/>
        <w:rPr>
          <w:rFonts w:ascii="Arial" w:eastAsia="Arial" w:hAnsi="Arial" w:cs="Arial"/>
          <w:sz w:val="18"/>
          <w:szCs w:val="18"/>
        </w:rPr>
      </w:pPr>
    </w:p>
    <w:p w14:paraId="19920817" w14:textId="2000F825" w:rsidR="00A11113" w:rsidRPr="008B4707" w:rsidRDefault="00AB472A" w:rsidP="00BA6504">
      <w:pPr>
        <w:numPr>
          <w:ilvl w:val="1"/>
          <w:numId w:val="1"/>
        </w:numPr>
        <w:tabs>
          <w:tab w:val="left" w:pos="849"/>
        </w:tabs>
        <w:spacing w:before="9" w:line="283" w:lineRule="auto"/>
        <w:ind w:right="47" w:hanging="433"/>
        <w:jc w:val="left"/>
        <w:rPr>
          <w:rFonts w:ascii="Arial" w:eastAsia="Arial" w:hAnsi="Arial" w:cs="Arial"/>
          <w:sz w:val="18"/>
          <w:szCs w:val="18"/>
        </w:rPr>
      </w:pPr>
      <w:del w:id="96" w:author="UN" w:date="2015-07-04T20:00:00Z">
        <w:r>
          <w:rPr>
            <w:rFonts w:ascii="Arial"/>
            <w:sz w:val="18"/>
          </w:rPr>
          <w:delText>By</w:delText>
        </w:r>
        <w:r>
          <w:rPr>
            <w:rFonts w:ascii="Arial"/>
            <w:spacing w:val="-7"/>
            <w:sz w:val="18"/>
          </w:rPr>
          <w:delText xml:space="preserve"> </w:delText>
        </w:r>
        <w:r>
          <w:rPr>
            <w:rFonts w:ascii="Arial"/>
            <w:sz w:val="18"/>
          </w:rPr>
          <w:delText>2020,</w:delText>
        </w:r>
        <w:r>
          <w:rPr>
            <w:rFonts w:ascii="Arial"/>
            <w:spacing w:val="-3"/>
            <w:sz w:val="18"/>
          </w:rPr>
          <w:delText xml:space="preserve"> </w:delText>
        </w:r>
        <w:r>
          <w:rPr>
            <w:rFonts w:ascii="Arial"/>
            <w:sz w:val="18"/>
          </w:rPr>
          <w:delText>expand</w:delText>
        </w:r>
        <w:r>
          <w:rPr>
            <w:rFonts w:ascii="Arial"/>
            <w:spacing w:val="3"/>
            <w:sz w:val="18"/>
          </w:rPr>
          <w:delText xml:space="preserve"> </w:delText>
        </w:r>
        <w:r>
          <w:rPr>
            <w:rFonts w:ascii="Arial"/>
            <w:sz w:val="18"/>
          </w:rPr>
          <w:delText>by</w:delText>
        </w:r>
        <w:r>
          <w:rPr>
            <w:rFonts w:ascii="Arial"/>
            <w:spacing w:val="-2"/>
            <w:sz w:val="18"/>
          </w:rPr>
          <w:delText xml:space="preserve"> </w:delText>
        </w:r>
        <w:r>
          <w:rPr>
            <w:rFonts w:ascii="Arial"/>
            <w:sz w:val="18"/>
          </w:rPr>
          <w:delText>[x]</w:delText>
        </w:r>
        <w:r>
          <w:rPr>
            <w:rFonts w:ascii="Arial"/>
            <w:spacing w:val="-5"/>
            <w:sz w:val="18"/>
          </w:rPr>
          <w:delText xml:space="preserve"> </w:delText>
        </w:r>
        <w:r>
          <w:rPr>
            <w:rFonts w:ascii="Arial"/>
            <w:sz w:val="18"/>
          </w:rPr>
          <w:delText>per</w:delText>
        </w:r>
        <w:r>
          <w:rPr>
            <w:rFonts w:ascii="Arial"/>
            <w:spacing w:val="-13"/>
            <w:sz w:val="18"/>
          </w:rPr>
          <w:delText xml:space="preserve"> </w:delText>
        </w:r>
        <w:r>
          <w:rPr>
            <w:rFonts w:ascii="Arial"/>
            <w:sz w:val="18"/>
          </w:rPr>
          <w:delText>cent globally</w:delText>
        </w:r>
        <w:r>
          <w:rPr>
            <w:rFonts w:ascii="Arial"/>
            <w:spacing w:val="2"/>
            <w:sz w:val="18"/>
          </w:rPr>
          <w:delText xml:space="preserve"> </w:delText>
        </w:r>
        <w:r>
          <w:rPr>
            <w:rFonts w:ascii="Arial"/>
            <w:sz w:val="18"/>
          </w:rPr>
          <w:delText>the</w:delText>
        </w:r>
        <w:r>
          <w:rPr>
            <w:rFonts w:ascii="Arial"/>
            <w:spacing w:val="9"/>
            <w:sz w:val="18"/>
          </w:rPr>
          <w:delText xml:space="preserve"> </w:delText>
        </w:r>
        <w:r>
          <w:rPr>
            <w:rFonts w:ascii="Arial"/>
            <w:sz w:val="18"/>
          </w:rPr>
          <w:delText>number</w:delText>
        </w:r>
        <w:r>
          <w:rPr>
            <w:rFonts w:ascii="Arial"/>
            <w:spacing w:val="9"/>
            <w:sz w:val="18"/>
          </w:rPr>
          <w:delText xml:space="preserve"> </w:delText>
        </w:r>
        <w:r>
          <w:rPr>
            <w:rFonts w:ascii="Arial"/>
            <w:sz w:val="18"/>
          </w:rPr>
          <w:delText>of</w:delText>
        </w:r>
      </w:del>
      <w:ins w:id="97" w:author="UN" w:date="2015-07-04T20:00:00Z">
        <w:r w:rsidR="008B4707">
          <w:rPr>
            <w:rFonts w:ascii="Arial"/>
            <w:sz w:val="18"/>
          </w:rPr>
          <w:t>By</w:t>
        </w:r>
        <w:r w:rsidR="008B4707">
          <w:rPr>
            <w:rFonts w:ascii="Arial"/>
            <w:spacing w:val="-11"/>
            <w:sz w:val="18"/>
          </w:rPr>
          <w:t xml:space="preserve"> </w:t>
        </w:r>
        <w:r w:rsidR="008B4707">
          <w:rPr>
            <w:rFonts w:ascii="Arial"/>
            <w:sz w:val="18"/>
          </w:rPr>
          <w:t>2030,</w:t>
        </w:r>
        <w:r w:rsidR="008B4707">
          <w:rPr>
            <w:rFonts w:ascii="Arial"/>
            <w:spacing w:val="-4"/>
            <w:sz w:val="18"/>
          </w:rPr>
          <w:t xml:space="preserve"> </w:t>
        </w:r>
        <w:r w:rsidR="008B4707">
          <w:rPr>
            <w:rFonts w:ascii="Arial"/>
            <w:sz w:val="18"/>
          </w:rPr>
          <w:t>substantially</w:t>
        </w:r>
        <w:r w:rsidR="008B4707">
          <w:rPr>
            <w:rFonts w:ascii="Arial"/>
            <w:spacing w:val="14"/>
            <w:sz w:val="18"/>
          </w:rPr>
          <w:t xml:space="preserve"> </w:t>
        </w:r>
        <w:r w:rsidR="008B4707">
          <w:rPr>
            <w:rFonts w:ascii="Arial"/>
            <w:sz w:val="18"/>
          </w:rPr>
          <w:t>increase</w:t>
        </w:r>
        <w:r w:rsidR="008B4707">
          <w:rPr>
            <w:rFonts w:ascii="Arial"/>
            <w:spacing w:val="-5"/>
            <w:sz w:val="18"/>
          </w:rPr>
          <w:t xml:space="preserve"> </w:t>
        </w:r>
        <w:r w:rsidR="008B4707">
          <w:rPr>
            <w:rFonts w:ascii="Arial"/>
            <w:sz w:val="18"/>
          </w:rPr>
          <w:t>support</w:t>
        </w:r>
        <w:r w:rsidR="008B4707">
          <w:rPr>
            <w:rFonts w:ascii="Arial"/>
            <w:spacing w:val="-7"/>
            <w:sz w:val="18"/>
          </w:rPr>
          <w:t xml:space="preserve"> </w:t>
        </w:r>
        <w:r w:rsidR="008B4707">
          <w:rPr>
            <w:rFonts w:ascii="Arial"/>
            <w:sz w:val="18"/>
          </w:rPr>
          <w:t>for</w:t>
        </w:r>
      </w:ins>
      <w:r w:rsidR="008B4707">
        <w:rPr>
          <w:rFonts w:ascii="Arial"/>
          <w:w w:val="107"/>
          <w:sz w:val="18"/>
          <w:rPrChange w:id="98" w:author="UN" w:date="2015-07-04T20:00:00Z">
            <w:rPr>
              <w:rFonts w:ascii="Arial"/>
              <w:spacing w:val="-3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scholarships</w:t>
      </w:r>
      <w:r w:rsidR="008B4707">
        <w:rPr>
          <w:rFonts w:ascii="Arial"/>
          <w:spacing w:val="12"/>
          <w:sz w:val="18"/>
          <w:rPrChange w:id="99" w:author="UN" w:date="2015-07-04T20:00:00Z">
            <w:rPr>
              <w:rFonts w:ascii="Arial"/>
              <w:w w:val="97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available</w:t>
      </w:r>
      <w:r w:rsidR="008B4707">
        <w:rPr>
          <w:rFonts w:ascii="Arial"/>
          <w:spacing w:val="1"/>
          <w:sz w:val="18"/>
          <w:rPrChange w:id="100" w:author="UN" w:date="2015-07-04T20:00:00Z">
            <w:rPr>
              <w:rFonts w:ascii="Arial"/>
              <w:spacing w:val="8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to</w:t>
      </w:r>
      <w:r w:rsidR="008B4707">
        <w:rPr>
          <w:rFonts w:ascii="Arial"/>
          <w:spacing w:val="2"/>
          <w:sz w:val="18"/>
          <w:rPrChange w:id="101" w:author="UN" w:date="2015-07-04T20:00:00Z">
            <w:rPr>
              <w:rFonts w:ascii="Arial"/>
              <w:spacing w:val="10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developing</w:t>
      </w:r>
      <w:r w:rsidR="008B4707">
        <w:rPr>
          <w:rFonts w:ascii="Arial"/>
          <w:spacing w:val="1"/>
          <w:sz w:val="18"/>
          <w:rPrChange w:id="102" w:author="UN" w:date="2015-07-04T20:00:00Z">
            <w:rPr>
              <w:rFonts w:ascii="Arial"/>
              <w:spacing w:val="8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countries,</w:t>
      </w:r>
      <w:r w:rsidR="008B4707">
        <w:rPr>
          <w:rFonts w:ascii="Arial"/>
          <w:spacing w:val="16"/>
          <w:sz w:val="18"/>
          <w:rPrChange w:id="103" w:author="UN" w:date="2015-07-04T20:00:00Z">
            <w:rPr>
              <w:rFonts w:ascii="Arial"/>
              <w:spacing w:val="18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in</w:t>
      </w:r>
      <w:r w:rsidR="008B4707">
        <w:rPr>
          <w:rFonts w:ascii="Arial"/>
          <w:w w:val="106"/>
          <w:sz w:val="18"/>
          <w:rPrChange w:id="104" w:author="UN" w:date="2015-07-04T20:00:00Z">
            <w:rPr>
              <w:rFonts w:ascii="Arial"/>
              <w:w w:val="103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particular</w:t>
      </w:r>
      <w:r w:rsidR="008B4707">
        <w:rPr>
          <w:rFonts w:ascii="Arial"/>
          <w:spacing w:val="9"/>
          <w:sz w:val="18"/>
          <w:rPrChange w:id="105" w:author="UN" w:date="2015-07-04T20:00:00Z">
            <w:rPr>
              <w:rFonts w:ascii="Arial"/>
              <w:spacing w:val="14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least developed</w:t>
      </w:r>
      <w:r w:rsidR="008B4707">
        <w:rPr>
          <w:rFonts w:ascii="Arial"/>
          <w:spacing w:val="8"/>
          <w:sz w:val="18"/>
          <w:rPrChange w:id="106" w:author="UN" w:date="2015-07-04T20:00:00Z">
            <w:rPr>
              <w:rFonts w:ascii="Arial"/>
              <w:spacing w:val="1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countries,</w:t>
      </w:r>
      <w:r w:rsidR="008B4707">
        <w:rPr>
          <w:rFonts w:ascii="Arial"/>
          <w:spacing w:val="4"/>
          <w:sz w:val="18"/>
          <w:rPrChange w:id="107" w:author="UN" w:date="2015-07-04T20:00:00Z">
            <w:rPr>
              <w:rFonts w:ascii="Arial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small</w:t>
      </w:r>
      <w:r w:rsidR="008B4707">
        <w:rPr>
          <w:rFonts w:ascii="Arial"/>
          <w:spacing w:val="12"/>
          <w:sz w:val="18"/>
          <w:rPrChange w:id="108" w:author="UN" w:date="2015-07-04T20:00:00Z">
            <w:rPr>
              <w:rFonts w:ascii="Arial"/>
              <w:spacing w:val="-6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island</w:t>
      </w:r>
      <w:r w:rsidR="008B4707">
        <w:rPr>
          <w:rFonts w:ascii="Arial"/>
          <w:w w:val="99"/>
          <w:sz w:val="18"/>
          <w:rPrChange w:id="109" w:author="UN" w:date="2015-07-04T20:00:00Z">
            <w:rPr>
              <w:rFonts w:ascii="Arial"/>
              <w:spacing w:val="-8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developing</w:t>
      </w:r>
      <w:r w:rsidR="008B4707">
        <w:rPr>
          <w:rFonts w:ascii="Arial"/>
          <w:spacing w:val="-3"/>
          <w:sz w:val="18"/>
          <w:rPrChange w:id="110" w:author="UN" w:date="2015-07-04T20:00:00Z">
            <w:rPr>
              <w:rFonts w:ascii="Arial"/>
              <w:spacing w:val="-6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States</w:t>
      </w:r>
      <w:r w:rsidR="008B4707">
        <w:rPr>
          <w:rFonts w:ascii="Arial"/>
          <w:spacing w:val="2"/>
          <w:sz w:val="18"/>
          <w:rPrChange w:id="111" w:author="UN" w:date="2015-07-04T20:00:00Z">
            <w:rPr>
              <w:rFonts w:ascii="Arial"/>
              <w:spacing w:val="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-7"/>
          <w:sz w:val="18"/>
          <w:rPrChange w:id="112" w:author="UN" w:date="2015-07-04T20:00:00Z">
            <w:rPr>
              <w:rFonts w:ascii="Arial"/>
              <w:w w:val="98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African</w:t>
      </w:r>
      <w:r w:rsidR="008B4707">
        <w:rPr>
          <w:rFonts w:ascii="Arial"/>
          <w:spacing w:val="13"/>
          <w:sz w:val="18"/>
          <w:rPrChange w:id="113" w:author="UN" w:date="2015-07-04T20:00:00Z">
            <w:rPr>
              <w:rFonts w:ascii="Arial"/>
              <w:spacing w:val="28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countries,</w:t>
      </w:r>
      <w:r w:rsidR="008B4707">
        <w:rPr>
          <w:rFonts w:ascii="Arial"/>
          <w:sz w:val="18"/>
          <w:rPrChange w:id="114" w:author="UN" w:date="2015-07-04T20:00:00Z">
            <w:rPr>
              <w:rFonts w:ascii="Arial"/>
              <w:spacing w:val="13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for</w:t>
      </w:r>
      <w:r w:rsidR="008B4707">
        <w:rPr>
          <w:rFonts w:ascii="Arial"/>
          <w:w w:val="107"/>
          <w:sz w:val="18"/>
          <w:rPrChange w:id="115" w:author="UN" w:date="2015-07-04T20:00:00Z">
            <w:rPr>
              <w:rFonts w:ascii="Arial"/>
              <w:spacing w:val="19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enrolment</w:t>
      </w:r>
      <w:r w:rsidR="008B4707">
        <w:rPr>
          <w:rFonts w:ascii="Arial"/>
          <w:spacing w:val="27"/>
          <w:sz w:val="18"/>
          <w:rPrChange w:id="116" w:author="UN" w:date="2015-07-04T20:00:00Z">
            <w:rPr>
              <w:rFonts w:ascii="Arial"/>
              <w:spacing w:val="24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in</w:t>
      </w:r>
      <w:r w:rsidR="008B4707">
        <w:rPr>
          <w:rFonts w:ascii="Arial"/>
          <w:spacing w:val="3"/>
          <w:sz w:val="18"/>
          <w:rPrChange w:id="117" w:author="UN" w:date="2015-07-04T20:00:00Z">
            <w:rPr>
              <w:rFonts w:ascii="Arial"/>
              <w:w w:val="106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higher</w:t>
      </w:r>
      <w:r w:rsidR="008B4707">
        <w:rPr>
          <w:rFonts w:ascii="Arial"/>
          <w:spacing w:val="12"/>
          <w:sz w:val="18"/>
          <w:rPrChange w:id="118" w:author="UN" w:date="2015-07-04T20:00:00Z">
            <w:rPr>
              <w:rFonts w:ascii="Arial"/>
              <w:spacing w:val="13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education,</w:t>
      </w:r>
      <w:r w:rsidR="008B4707">
        <w:rPr>
          <w:rFonts w:ascii="Arial"/>
          <w:spacing w:val="29"/>
          <w:sz w:val="18"/>
          <w:rPrChange w:id="119" w:author="UN" w:date="2015-07-04T20:00:00Z">
            <w:rPr>
              <w:rFonts w:ascii="Arial"/>
              <w:spacing w:val="22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including</w:t>
      </w:r>
      <w:r w:rsidR="008B4707">
        <w:rPr>
          <w:rFonts w:ascii="Arial"/>
          <w:spacing w:val="-5"/>
          <w:sz w:val="18"/>
          <w:rPrChange w:id="120" w:author="UN" w:date="2015-07-04T20:00:00Z">
            <w:rPr>
              <w:rFonts w:ascii="Arial"/>
              <w:w w:val="102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vocational</w:t>
      </w:r>
      <w:r w:rsidR="008B4707">
        <w:rPr>
          <w:rFonts w:ascii="Arial"/>
          <w:sz w:val="18"/>
          <w:rPrChange w:id="121" w:author="UN" w:date="2015-07-04T20:00:00Z">
            <w:rPr>
              <w:rFonts w:ascii="Arial"/>
              <w:spacing w:val="26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training</w:t>
      </w:r>
      <w:r w:rsidR="008B4707">
        <w:rPr>
          <w:rFonts w:ascii="Arial"/>
          <w:spacing w:val="19"/>
          <w:sz w:val="18"/>
          <w:rPrChange w:id="122" w:author="UN" w:date="2015-07-04T20:00:00Z">
            <w:rPr>
              <w:rFonts w:ascii="Arial"/>
              <w:spacing w:val="32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16"/>
          <w:sz w:val="18"/>
          <w:rPrChange w:id="123" w:author="UN" w:date="2015-07-04T20:00:00Z">
            <w:rPr>
              <w:rFonts w:ascii="Arial"/>
              <w:spacing w:val="30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information</w:t>
      </w:r>
      <w:r w:rsidR="008B4707">
        <w:rPr>
          <w:rFonts w:ascii="Arial"/>
          <w:spacing w:val="18"/>
          <w:sz w:val="18"/>
          <w:rPrChange w:id="124" w:author="UN" w:date="2015-07-04T20:00:00Z">
            <w:rPr>
              <w:rFonts w:ascii="Arial"/>
              <w:w w:val="105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12"/>
          <w:sz w:val="18"/>
          <w:rPrChange w:id="125" w:author="UN" w:date="2015-07-04T20:00:00Z">
            <w:rPr>
              <w:rFonts w:ascii="Arial"/>
              <w:spacing w:val="-4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communications</w:t>
      </w:r>
      <w:r w:rsidR="008B4707">
        <w:rPr>
          <w:rFonts w:ascii="Arial"/>
          <w:w w:val="99"/>
          <w:sz w:val="18"/>
          <w:rPrChange w:id="126" w:author="UN" w:date="2015-07-04T20:00:00Z">
            <w:rPr>
              <w:rFonts w:ascii="Arial"/>
              <w:spacing w:val="12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technology,</w:t>
      </w:r>
      <w:r w:rsidR="008B4707">
        <w:rPr>
          <w:rFonts w:ascii="Arial"/>
          <w:spacing w:val="-1"/>
          <w:sz w:val="18"/>
          <w:rPrChange w:id="127" w:author="UN" w:date="2015-07-04T20:00:00Z">
            <w:rPr>
              <w:rFonts w:ascii="Arial"/>
              <w:sz w:val="18"/>
            </w:rPr>
          </w:rPrChange>
        </w:rPr>
        <w:t xml:space="preserve"> </w:t>
      </w:r>
      <w:del w:id="128" w:author="UN" w:date="2015-07-04T20:00:00Z">
        <w:r>
          <w:rPr>
            <w:rFonts w:ascii="Arial"/>
            <w:sz w:val="18"/>
          </w:rPr>
          <w:delText>te.chnical</w:delText>
        </w:r>
      </w:del>
      <w:ins w:id="129" w:author="UN" w:date="2015-07-04T20:00:00Z">
        <w:r w:rsidR="008B4707">
          <w:rPr>
            <w:rFonts w:ascii="Arial"/>
            <w:sz w:val="18"/>
          </w:rPr>
          <w:t>technical</w:t>
        </w:r>
      </w:ins>
      <w:r w:rsidR="008B4707">
        <w:rPr>
          <w:rFonts w:ascii="Arial"/>
          <w:sz w:val="18"/>
        </w:rPr>
        <w:t>,</w:t>
      </w:r>
      <w:r w:rsidR="008B4707">
        <w:rPr>
          <w:rFonts w:ascii="Arial"/>
          <w:spacing w:val="13"/>
          <w:sz w:val="18"/>
          <w:rPrChange w:id="130" w:author="UN" w:date="2015-07-04T20:00:00Z">
            <w:rPr>
              <w:rFonts w:ascii="Arial"/>
              <w:spacing w:val="-5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engineering</w:t>
      </w:r>
      <w:r w:rsidR="008B4707">
        <w:rPr>
          <w:rFonts w:ascii="Arial"/>
          <w:spacing w:val="8"/>
          <w:sz w:val="18"/>
          <w:rPrChange w:id="131" w:author="UN" w:date="2015-07-04T20:00:00Z">
            <w:rPr>
              <w:rFonts w:ascii="Arial"/>
              <w:spacing w:val="-13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-4"/>
          <w:sz w:val="18"/>
          <w:rPrChange w:id="132" w:author="UN" w:date="2015-07-04T20:00:00Z">
            <w:rPr>
              <w:rFonts w:ascii="Arial"/>
              <w:spacing w:val="-18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scientific</w:t>
      </w:r>
      <w:r w:rsidR="008B4707">
        <w:rPr>
          <w:rFonts w:ascii="Arial"/>
          <w:w w:val="99"/>
          <w:sz w:val="18"/>
          <w:rPrChange w:id="133" w:author="UN" w:date="2015-07-04T20:00:00Z">
            <w:rPr>
              <w:rFonts w:ascii="Arial" w:hAnsi="Arial"/>
              <w:sz w:val="18"/>
            </w:rPr>
          </w:rPrChange>
        </w:rPr>
        <w:t xml:space="preserve"> </w:t>
      </w:r>
      <w:proofErr w:type="spellStart"/>
      <w:r w:rsidR="008B4707">
        <w:rPr>
          <w:rFonts w:ascii="Arial"/>
          <w:sz w:val="18"/>
        </w:rPr>
        <w:t>programmes</w:t>
      </w:r>
      <w:proofErr w:type="spellEnd"/>
      <w:r w:rsidR="008B4707">
        <w:rPr>
          <w:rFonts w:ascii="Arial"/>
          <w:sz w:val="18"/>
        </w:rPr>
        <w:t>,</w:t>
      </w:r>
      <w:r w:rsidR="008B4707">
        <w:rPr>
          <w:rFonts w:ascii="Arial"/>
          <w:spacing w:val="17"/>
          <w:sz w:val="18"/>
          <w:rPrChange w:id="134" w:author="UN" w:date="2015-07-04T20:00:00Z">
            <w:rPr>
              <w:rFonts w:ascii="Arial"/>
              <w:spacing w:val="6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in</w:t>
      </w:r>
      <w:r w:rsidR="008B4707">
        <w:rPr>
          <w:rFonts w:ascii="Arial"/>
          <w:spacing w:val="-4"/>
          <w:sz w:val="18"/>
          <w:rPrChange w:id="135" w:author="UN" w:date="2015-07-04T20:00:00Z">
            <w:rPr>
              <w:rFonts w:ascii="Arial"/>
              <w:spacing w:val="-1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developed</w:t>
      </w:r>
      <w:r w:rsidR="008B4707">
        <w:rPr>
          <w:rFonts w:ascii="Arial"/>
          <w:spacing w:val="10"/>
          <w:sz w:val="18"/>
          <w:rPrChange w:id="136" w:author="UN" w:date="2015-07-04T20:00:00Z">
            <w:rPr>
              <w:rFonts w:ascii="Arial"/>
              <w:spacing w:val="9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countries</w:t>
      </w:r>
      <w:r w:rsidR="008B4707">
        <w:rPr>
          <w:rFonts w:ascii="Arial"/>
          <w:spacing w:val="14"/>
          <w:sz w:val="18"/>
          <w:rPrChange w:id="137" w:author="UN" w:date="2015-07-04T20:00:00Z">
            <w:rPr>
              <w:rFonts w:ascii="Arial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z w:val="18"/>
          <w:rPrChange w:id="138" w:author="UN" w:date="2015-07-04T20:00:00Z">
            <w:rPr>
              <w:rFonts w:ascii="Arial"/>
              <w:spacing w:val="4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other</w:t>
      </w:r>
      <w:r w:rsidR="008B4707">
        <w:rPr>
          <w:rFonts w:ascii="Arial"/>
          <w:w w:val="104"/>
          <w:sz w:val="18"/>
          <w:rPrChange w:id="139" w:author="UN" w:date="2015-07-04T20:00:00Z">
            <w:rPr>
              <w:rFonts w:ascii="Arial"/>
              <w:spacing w:val="10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developing</w:t>
      </w:r>
      <w:r w:rsidR="008B4707">
        <w:rPr>
          <w:rFonts w:ascii="Arial"/>
          <w:spacing w:val="13"/>
          <w:sz w:val="18"/>
          <w:rPrChange w:id="140" w:author="UN" w:date="2015-07-04T20:00:00Z">
            <w:rPr>
              <w:rFonts w:ascii="Arial"/>
              <w:spacing w:val="5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countries</w:t>
      </w:r>
    </w:p>
    <w:p w14:paraId="603C7377" w14:textId="77777777" w:rsidR="00A11113" w:rsidRPr="00A11113" w:rsidRDefault="00A11113" w:rsidP="00A11113">
      <w:pPr>
        <w:tabs>
          <w:tab w:val="left" w:pos="849"/>
        </w:tabs>
        <w:spacing w:before="9" w:line="283" w:lineRule="auto"/>
        <w:ind w:left="819" w:right="47"/>
        <w:rPr>
          <w:del w:id="141" w:author="UN" w:date="2015-07-04T20:00:00Z"/>
          <w:rFonts w:ascii="Arial" w:eastAsia="Arial" w:hAnsi="Arial" w:cs="Arial"/>
          <w:sz w:val="18"/>
          <w:szCs w:val="18"/>
        </w:rPr>
      </w:pPr>
    </w:p>
    <w:p w14:paraId="30D05925" w14:textId="77777777" w:rsidR="00AB472A" w:rsidRDefault="008B4707" w:rsidP="00BA6504">
      <w:pPr>
        <w:numPr>
          <w:ilvl w:val="1"/>
          <w:numId w:val="1"/>
        </w:numPr>
        <w:tabs>
          <w:tab w:val="left" w:pos="968"/>
        </w:tabs>
        <w:spacing w:before="12" w:line="281" w:lineRule="auto"/>
        <w:ind w:left="953" w:right="53" w:hanging="447"/>
        <w:jc w:val="left"/>
        <w:rPr>
          <w:del w:id="142" w:author="UN" w:date="2015-07-04T20:00:00Z"/>
          <w:rFonts w:ascii="Arial" w:eastAsia="Arial" w:hAnsi="Arial" w:cs="Arial"/>
          <w:sz w:val="18"/>
          <w:szCs w:val="18"/>
        </w:rPr>
      </w:pPr>
      <w:r w:rsidRPr="008B4707">
        <w:rPr>
          <w:rFonts w:ascii="Arial"/>
          <w:sz w:val="18"/>
        </w:rPr>
        <w:t>By</w:t>
      </w:r>
      <w:r w:rsidRPr="008B4707">
        <w:rPr>
          <w:rFonts w:ascii="Arial"/>
          <w:spacing w:val="-8"/>
          <w:sz w:val="18"/>
          <w:rPrChange w:id="143" w:author="UN" w:date="2015-07-04T20:00:00Z">
            <w:rPr>
              <w:rFonts w:ascii="Arial"/>
              <w:spacing w:val="-12"/>
              <w:sz w:val="18"/>
            </w:rPr>
          </w:rPrChange>
        </w:rPr>
        <w:t xml:space="preserve"> </w:t>
      </w:r>
      <w:r w:rsidRPr="008B4707">
        <w:rPr>
          <w:rFonts w:ascii="Arial"/>
          <w:sz w:val="18"/>
        </w:rPr>
        <w:t>2030,</w:t>
      </w:r>
      <w:r w:rsidRPr="008B4707">
        <w:rPr>
          <w:rFonts w:ascii="Arial"/>
          <w:spacing w:val="4"/>
          <w:sz w:val="18"/>
        </w:rPr>
        <w:t xml:space="preserve"> </w:t>
      </w:r>
      <w:del w:id="144" w:author="UN" w:date="2015-07-04T20:00:00Z">
        <w:r w:rsidR="00AB472A">
          <w:rPr>
            <w:rFonts w:ascii="Arial"/>
            <w:sz w:val="18"/>
          </w:rPr>
          <w:delText>increase</w:delText>
        </w:r>
      </w:del>
      <w:ins w:id="145" w:author="UN" w:date="2015-07-04T20:00:00Z">
        <w:r w:rsidRPr="008B4707">
          <w:rPr>
            <w:rFonts w:ascii="Arial"/>
            <w:sz w:val="18"/>
          </w:rPr>
          <w:t>all</w:t>
        </w:r>
        <w:r w:rsidRPr="008B4707">
          <w:rPr>
            <w:rFonts w:ascii="Arial"/>
            <w:spacing w:val="-4"/>
            <w:sz w:val="18"/>
          </w:rPr>
          <w:t xml:space="preserve"> </w:t>
        </w:r>
        <w:r w:rsidRPr="008B4707">
          <w:rPr>
            <w:rFonts w:ascii="Arial"/>
            <w:sz w:val="18"/>
          </w:rPr>
          <w:t>learners</w:t>
        </w:r>
        <w:r w:rsidRPr="008B4707">
          <w:rPr>
            <w:rFonts w:ascii="Arial"/>
            <w:spacing w:val="1"/>
            <w:sz w:val="18"/>
          </w:rPr>
          <w:t xml:space="preserve"> </w:t>
        </w:r>
        <w:r w:rsidRPr="008B4707">
          <w:rPr>
            <w:rFonts w:ascii="Arial"/>
            <w:sz w:val="18"/>
          </w:rPr>
          <w:t>are</w:t>
        </w:r>
        <w:r w:rsidRPr="008B4707">
          <w:rPr>
            <w:rFonts w:ascii="Arial"/>
            <w:spacing w:val="-11"/>
            <w:sz w:val="18"/>
          </w:rPr>
          <w:t xml:space="preserve"> </w:t>
        </w:r>
        <w:r w:rsidRPr="008B4707">
          <w:rPr>
            <w:rFonts w:ascii="Arial"/>
            <w:sz w:val="18"/>
          </w:rPr>
          <w:t>taught</w:t>
        </w:r>
      </w:ins>
      <w:r w:rsidRPr="008B4707">
        <w:rPr>
          <w:rFonts w:ascii="Arial"/>
          <w:spacing w:val="13"/>
          <w:sz w:val="18"/>
          <w:rPrChange w:id="146" w:author="UN" w:date="2015-07-04T20:00:00Z">
            <w:rPr>
              <w:rFonts w:ascii="Arial"/>
              <w:spacing w:val="-2"/>
              <w:sz w:val="18"/>
            </w:rPr>
          </w:rPrChange>
        </w:rPr>
        <w:t xml:space="preserve"> </w:t>
      </w:r>
      <w:r w:rsidRPr="008B4707">
        <w:rPr>
          <w:rFonts w:ascii="Arial"/>
          <w:sz w:val="18"/>
        </w:rPr>
        <w:t>by</w:t>
      </w:r>
      <w:r w:rsidRPr="008B4707">
        <w:rPr>
          <w:rFonts w:ascii="Arial"/>
          <w:spacing w:val="-10"/>
          <w:sz w:val="18"/>
          <w:rPrChange w:id="147" w:author="UN" w:date="2015-07-04T20:00:00Z">
            <w:rPr>
              <w:rFonts w:ascii="Arial"/>
              <w:spacing w:val="-2"/>
              <w:sz w:val="18"/>
            </w:rPr>
          </w:rPrChange>
        </w:rPr>
        <w:t xml:space="preserve"> </w:t>
      </w:r>
      <w:del w:id="148" w:author="UN" w:date="2015-07-04T20:00:00Z">
        <w:r w:rsidR="00AB472A">
          <w:rPr>
            <w:rFonts w:ascii="Arial"/>
            <w:sz w:val="18"/>
          </w:rPr>
          <w:delText>[x]</w:delText>
        </w:r>
        <w:r w:rsidR="00AB472A">
          <w:rPr>
            <w:rFonts w:ascii="Arial"/>
            <w:spacing w:val="-8"/>
            <w:sz w:val="18"/>
          </w:rPr>
          <w:delText xml:space="preserve"> </w:delText>
        </w:r>
        <w:r w:rsidR="00AB472A">
          <w:rPr>
            <w:rFonts w:ascii="Arial"/>
            <w:sz w:val="18"/>
          </w:rPr>
          <w:delText>per</w:delText>
        </w:r>
        <w:r w:rsidR="00AB472A">
          <w:rPr>
            <w:rFonts w:ascii="Arial"/>
            <w:spacing w:val="-7"/>
            <w:sz w:val="18"/>
          </w:rPr>
          <w:delText xml:space="preserve"> </w:delText>
        </w:r>
        <w:r w:rsidR="00AB472A">
          <w:rPr>
            <w:rFonts w:ascii="Arial"/>
            <w:sz w:val="18"/>
          </w:rPr>
          <w:delText>cent</w:delText>
        </w:r>
        <w:r w:rsidR="00AB472A">
          <w:rPr>
            <w:rFonts w:ascii="Arial"/>
            <w:spacing w:val="-12"/>
            <w:sz w:val="18"/>
          </w:rPr>
          <w:delText xml:space="preserve"> </w:delText>
        </w:r>
        <w:r w:rsidR="00AB472A">
          <w:rPr>
            <w:rFonts w:ascii="Arial"/>
            <w:sz w:val="18"/>
          </w:rPr>
          <w:delText>the</w:delText>
        </w:r>
        <w:r w:rsidR="00AB472A">
          <w:rPr>
            <w:rFonts w:ascii="Arial"/>
            <w:w w:val="107"/>
            <w:sz w:val="18"/>
          </w:rPr>
          <w:delText xml:space="preserve"> </w:delText>
        </w:r>
        <w:r w:rsidR="00AB472A">
          <w:rPr>
            <w:rFonts w:ascii="Arial"/>
            <w:sz w:val="18"/>
          </w:rPr>
          <w:delText>supply</w:delText>
        </w:r>
        <w:r w:rsidR="00AB472A">
          <w:rPr>
            <w:rFonts w:ascii="Arial"/>
            <w:spacing w:val="3"/>
            <w:sz w:val="18"/>
          </w:rPr>
          <w:delText xml:space="preserve"> </w:delText>
        </w:r>
        <w:r w:rsidR="00AB472A">
          <w:rPr>
            <w:rFonts w:ascii="Arial"/>
            <w:sz w:val="18"/>
          </w:rPr>
          <w:delText>of</w:delText>
        </w:r>
        <w:r w:rsidR="00AB472A">
          <w:rPr>
            <w:rFonts w:ascii="Arial"/>
            <w:spacing w:val="-1"/>
            <w:sz w:val="18"/>
          </w:rPr>
          <w:delText xml:space="preserve"> </w:delText>
        </w:r>
      </w:del>
      <w:r w:rsidRPr="008B4707">
        <w:rPr>
          <w:rFonts w:ascii="Arial"/>
          <w:sz w:val="18"/>
        </w:rPr>
        <w:t>qualified</w:t>
      </w:r>
      <w:r w:rsidRPr="008B4707">
        <w:rPr>
          <w:rFonts w:ascii="Arial"/>
          <w:w w:val="102"/>
          <w:sz w:val="18"/>
          <w:rPrChange w:id="149" w:author="UN" w:date="2015-07-04T20:00:00Z">
            <w:rPr>
              <w:rFonts w:ascii="Arial"/>
              <w:spacing w:val="-5"/>
              <w:sz w:val="18"/>
            </w:rPr>
          </w:rPrChange>
        </w:rPr>
        <w:t xml:space="preserve"> </w:t>
      </w:r>
      <w:r w:rsidRPr="008B4707">
        <w:rPr>
          <w:rFonts w:ascii="Arial"/>
          <w:sz w:val="18"/>
        </w:rPr>
        <w:t>teachers,</w:t>
      </w:r>
      <w:r w:rsidRPr="008B4707">
        <w:rPr>
          <w:rFonts w:ascii="Arial"/>
          <w:spacing w:val="36"/>
          <w:sz w:val="18"/>
          <w:rPrChange w:id="150" w:author="UN" w:date="2015-07-04T20:00:00Z">
            <w:rPr>
              <w:rFonts w:ascii="Arial"/>
              <w:w w:val="98"/>
              <w:sz w:val="18"/>
            </w:rPr>
          </w:rPrChange>
        </w:rPr>
        <w:t xml:space="preserve"> </w:t>
      </w:r>
      <w:r w:rsidRPr="008B4707">
        <w:rPr>
          <w:rFonts w:ascii="Arial"/>
          <w:sz w:val="18"/>
        </w:rPr>
        <w:t>including</w:t>
      </w:r>
      <w:r w:rsidRPr="008B4707">
        <w:rPr>
          <w:rFonts w:ascii="Arial"/>
          <w:spacing w:val="-5"/>
          <w:sz w:val="18"/>
          <w:rPrChange w:id="151" w:author="UN" w:date="2015-07-04T20:00:00Z">
            <w:rPr>
              <w:rFonts w:ascii="Arial"/>
              <w:spacing w:val="15"/>
              <w:sz w:val="18"/>
            </w:rPr>
          </w:rPrChange>
        </w:rPr>
        <w:t xml:space="preserve"> </w:t>
      </w:r>
      <w:r w:rsidRPr="008B4707">
        <w:rPr>
          <w:rFonts w:ascii="Arial"/>
          <w:sz w:val="18"/>
        </w:rPr>
        <w:t>through</w:t>
      </w:r>
      <w:r w:rsidRPr="008B4707">
        <w:rPr>
          <w:rFonts w:ascii="Arial"/>
          <w:spacing w:val="34"/>
          <w:sz w:val="18"/>
          <w:rPrChange w:id="152" w:author="UN" w:date="2015-07-04T20:00:00Z">
            <w:rPr>
              <w:rFonts w:ascii="Arial"/>
              <w:sz w:val="18"/>
            </w:rPr>
          </w:rPrChange>
        </w:rPr>
        <w:t xml:space="preserve"> </w:t>
      </w:r>
      <w:del w:id="153" w:author="UN" w:date="2015-07-04T20:00:00Z">
        <w:r w:rsidR="00AB472A">
          <w:rPr>
            <w:rFonts w:ascii="Arial"/>
            <w:spacing w:val="1"/>
            <w:sz w:val="18"/>
          </w:rPr>
          <w:delText xml:space="preserve"> </w:delText>
        </w:r>
      </w:del>
      <w:r w:rsidRPr="008B4707">
        <w:rPr>
          <w:rFonts w:ascii="Arial"/>
          <w:sz w:val="18"/>
        </w:rPr>
        <w:t>international</w:t>
      </w:r>
      <w:r w:rsidRPr="008B4707">
        <w:rPr>
          <w:rFonts w:ascii="Arial"/>
          <w:w w:val="104"/>
          <w:sz w:val="18"/>
        </w:rPr>
        <w:t xml:space="preserve"> </w:t>
      </w:r>
      <w:r w:rsidRPr="008B4707">
        <w:rPr>
          <w:rFonts w:ascii="Arial"/>
          <w:sz w:val="18"/>
        </w:rPr>
        <w:t>cooperation</w:t>
      </w:r>
      <w:r w:rsidRPr="008B4707">
        <w:rPr>
          <w:rFonts w:ascii="Arial"/>
          <w:spacing w:val="19"/>
          <w:sz w:val="18"/>
          <w:rPrChange w:id="154" w:author="UN" w:date="2015-07-04T20:00:00Z">
            <w:rPr>
              <w:rFonts w:ascii="Arial"/>
              <w:spacing w:val="20"/>
              <w:sz w:val="18"/>
            </w:rPr>
          </w:rPrChange>
        </w:rPr>
        <w:t xml:space="preserve"> </w:t>
      </w:r>
      <w:r w:rsidRPr="008B4707">
        <w:rPr>
          <w:rFonts w:ascii="Arial"/>
          <w:sz w:val="18"/>
        </w:rPr>
        <w:t>for</w:t>
      </w:r>
      <w:r w:rsidRPr="008B4707">
        <w:rPr>
          <w:rFonts w:ascii="Arial"/>
          <w:spacing w:val="13"/>
          <w:sz w:val="18"/>
        </w:rPr>
        <w:t xml:space="preserve"> </w:t>
      </w:r>
      <w:r w:rsidRPr="008B4707">
        <w:rPr>
          <w:rFonts w:ascii="Arial"/>
          <w:sz w:val="18"/>
        </w:rPr>
        <w:t>teacher</w:t>
      </w:r>
      <w:r w:rsidRPr="008B4707">
        <w:rPr>
          <w:rFonts w:ascii="Arial"/>
          <w:spacing w:val="22"/>
          <w:sz w:val="18"/>
          <w:rPrChange w:id="155" w:author="UN" w:date="2015-07-04T20:00:00Z">
            <w:rPr>
              <w:rFonts w:ascii="Arial"/>
              <w:spacing w:val="15"/>
              <w:sz w:val="18"/>
            </w:rPr>
          </w:rPrChange>
        </w:rPr>
        <w:t xml:space="preserve"> </w:t>
      </w:r>
      <w:r w:rsidRPr="008B4707">
        <w:rPr>
          <w:rFonts w:ascii="Arial"/>
          <w:sz w:val="18"/>
        </w:rPr>
        <w:t>training</w:t>
      </w:r>
      <w:r w:rsidRPr="008B4707">
        <w:rPr>
          <w:rFonts w:ascii="Arial"/>
          <w:spacing w:val="12"/>
          <w:sz w:val="18"/>
          <w:rPrChange w:id="156" w:author="UN" w:date="2015-07-04T20:00:00Z">
            <w:rPr>
              <w:rFonts w:ascii="Arial"/>
              <w:spacing w:val="14"/>
              <w:sz w:val="18"/>
            </w:rPr>
          </w:rPrChange>
        </w:rPr>
        <w:t xml:space="preserve"> </w:t>
      </w:r>
      <w:r w:rsidRPr="008B4707">
        <w:rPr>
          <w:rFonts w:ascii="Arial"/>
          <w:sz w:val="18"/>
        </w:rPr>
        <w:t>in</w:t>
      </w:r>
    </w:p>
    <w:p w14:paraId="124D17BA" w14:textId="6B86E371" w:rsidR="008B4707" w:rsidRPr="008B4707" w:rsidRDefault="008B4707" w:rsidP="00BA6504">
      <w:pPr>
        <w:pStyle w:val="ListParagraph"/>
        <w:numPr>
          <w:ilvl w:val="0"/>
          <w:numId w:val="1"/>
        </w:numPr>
        <w:spacing w:before="161" w:line="281" w:lineRule="auto"/>
        <w:ind w:right="549"/>
        <w:rPr>
          <w:ins w:id="157" w:author="UN" w:date="2015-07-04T20:00:00Z"/>
          <w:rFonts w:ascii="Arial" w:eastAsia="Arial" w:hAnsi="Arial" w:cs="Arial"/>
          <w:sz w:val="18"/>
          <w:szCs w:val="18"/>
        </w:rPr>
      </w:pPr>
      <w:ins w:id="158" w:author="UN" w:date="2015-07-04T20:00:00Z">
        <w:r w:rsidRPr="008B4707">
          <w:rPr>
            <w:rFonts w:ascii="Arial"/>
            <w:spacing w:val="4"/>
            <w:sz w:val="18"/>
          </w:rPr>
          <w:t xml:space="preserve"> </w:t>
        </w:r>
      </w:ins>
      <w:r w:rsidRPr="008B4707">
        <w:rPr>
          <w:rFonts w:ascii="Arial"/>
          <w:sz w:val="18"/>
        </w:rPr>
        <w:t>developing</w:t>
      </w:r>
      <w:r w:rsidRPr="008B4707">
        <w:rPr>
          <w:rFonts w:ascii="Arial"/>
          <w:w w:val="101"/>
          <w:sz w:val="18"/>
          <w:rPrChange w:id="159" w:author="UN" w:date="2015-07-04T20:00:00Z">
            <w:rPr>
              <w:rFonts w:ascii="Arial"/>
              <w:spacing w:val="-7"/>
              <w:sz w:val="18"/>
            </w:rPr>
          </w:rPrChange>
        </w:rPr>
        <w:t xml:space="preserve"> </w:t>
      </w:r>
      <w:r w:rsidRPr="008B4707">
        <w:rPr>
          <w:rFonts w:ascii="Arial"/>
          <w:sz w:val="18"/>
        </w:rPr>
        <w:t>countries,</w:t>
      </w:r>
      <w:r w:rsidRPr="008B4707">
        <w:rPr>
          <w:rFonts w:ascii="Arial"/>
          <w:spacing w:val="-2"/>
          <w:sz w:val="18"/>
          <w:rPrChange w:id="160" w:author="UN" w:date="2015-07-04T20:00:00Z">
            <w:rPr>
              <w:rFonts w:ascii="Arial"/>
              <w:spacing w:val="-6"/>
              <w:sz w:val="18"/>
            </w:rPr>
          </w:rPrChange>
        </w:rPr>
        <w:t xml:space="preserve"> </w:t>
      </w:r>
      <w:r w:rsidRPr="008B4707">
        <w:rPr>
          <w:rFonts w:ascii="Arial"/>
          <w:sz w:val="18"/>
        </w:rPr>
        <w:t>especially</w:t>
      </w:r>
      <w:r w:rsidRPr="008B4707">
        <w:rPr>
          <w:rFonts w:ascii="Arial"/>
          <w:spacing w:val="7"/>
          <w:sz w:val="18"/>
          <w:rPrChange w:id="161" w:author="UN" w:date="2015-07-04T20:00:00Z">
            <w:rPr>
              <w:rFonts w:ascii="Arial"/>
              <w:spacing w:val="5"/>
              <w:sz w:val="18"/>
            </w:rPr>
          </w:rPrChange>
        </w:rPr>
        <w:t xml:space="preserve"> </w:t>
      </w:r>
      <w:r w:rsidRPr="008B4707">
        <w:rPr>
          <w:rFonts w:ascii="Arial"/>
          <w:sz w:val="18"/>
        </w:rPr>
        <w:t>least</w:t>
      </w:r>
      <w:r w:rsidRPr="008B4707">
        <w:rPr>
          <w:rFonts w:ascii="Arial"/>
          <w:spacing w:val="-10"/>
          <w:sz w:val="18"/>
          <w:rPrChange w:id="162" w:author="UN" w:date="2015-07-04T20:00:00Z">
            <w:rPr>
              <w:rFonts w:ascii="Arial"/>
              <w:w w:val="96"/>
              <w:sz w:val="18"/>
            </w:rPr>
          </w:rPrChange>
        </w:rPr>
        <w:t xml:space="preserve"> </w:t>
      </w:r>
      <w:r w:rsidRPr="008B4707">
        <w:rPr>
          <w:rFonts w:ascii="Arial"/>
          <w:sz w:val="18"/>
        </w:rPr>
        <w:t>developed</w:t>
      </w:r>
      <w:r w:rsidRPr="008B4707">
        <w:rPr>
          <w:rFonts w:ascii="Arial"/>
          <w:spacing w:val="4"/>
          <w:sz w:val="18"/>
        </w:rPr>
        <w:t xml:space="preserve"> </w:t>
      </w:r>
      <w:r w:rsidRPr="008B4707">
        <w:rPr>
          <w:rFonts w:ascii="Arial"/>
          <w:sz w:val="18"/>
        </w:rPr>
        <w:t>countries</w:t>
      </w:r>
      <w:r w:rsidRPr="008B4707">
        <w:rPr>
          <w:rFonts w:ascii="Arial"/>
          <w:spacing w:val="-2"/>
          <w:sz w:val="18"/>
          <w:rPrChange w:id="163" w:author="UN" w:date="2015-07-04T20:00:00Z">
            <w:rPr>
              <w:rFonts w:ascii="Arial"/>
              <w:spacing w:val="7"/>
              <w:sz w:val="18"/>
            </w:rPr>
          </w:rPrChange>
        </w:rPr>
        <w:t xml:space="preserve"> </w:t>
      </w:r>
      <w:r w:rsidRPr="008B4707">
        <w:rPr>
          <w:rFonts w:ascii="Arial"/>
          <w:sz w:val="18"/>
        </w:rPr>
        <w:t>and</w:t>
      </w:r>
      <w:r w:rsidRPr="008B4707">
        <w:rPr>
          <w:rFonts w:ascii="Arial"/>
          <w:w w:val="97"/>
          <w:sz w:val="18"/>
          <w:rPrChange w:id="164" w:author="UN" w:date="2015-07-04T20:00:00Z">
            <w:rPr>
              <w:rFonts w:ascii="Arial"/>
              <w:spacing w:val="-7"/>
              <w:sz w:val="18"/>
            </w:rPr>
          </w:rPrChange>
        </w:rPr>
        <w:t xml:space="preserve"> </w:t>
      </w:r>
      <w:r w:rsidRPr="008B4707">
        <w:rPr>
          <w:rFonts w:ascii="Arial"/>
          <w:sz w:val="18"/>
        </w:rPr>
        <w:t>small</w:t>
      </w:r>
      <w:r w:rsidRPr="008B4707">
        <w:rPr>
          <w:rFonts w:ascii="Arial"/>
          <w:spacing w:val="-7"/>
          <w:sz w:val="18"/>
          <w:rPrChange w:id="165" w:author="UN" w:date="2015-07-04T20:00:00Z">
            <w:rPr>
              <w:rFonts w:ascii="Arial"/>
              <w:spacing w:val="1"/>
              <w:sz w:val="18"/>
            </w:rPr>
          </w:rPrChange>
        </w:rPr>
        <w:t xml:space="preserve"> </w:t>
      </w:r>
      <w:r w:rsidRPr="008B4707">
        <w:rPr>
          <w:rFonts w:ascii="Arial"/>
          <w:sz w:val="18"/>
        </w:rPr>
        <w:t>island</w:t>
      </w:r>
      <w:r w:rsidRPr="008B4707">
        <w:rPr>
          <w:rFonts w:ascii="Arial"/>
          <w:spacing w:val="-14"/>
          <w:sz w:val="18"/>
          <w:rPrChange w:id="166" w:author="UN" w:date="2015-07-04T20:00:00Z">
            <w:rPr>
              <w:rFonts w:ascii="Arial"/>
              <w:w w:val="98"/>
              <w:sz w:val="18"/>
            </w:rPr>
          </w:rPrChange>
        </w:rPr>
        <w:t xml:space="preserve"> </w:t>
      </w:r>
      <w:r w:rsidRPr="008B4707">
        <w:rPr>
          <w:rFonts w:ascii="Arial"/>
          <w:sz w:val="18"/>
        </w:rPr>
        <w:t>developing</w:t>
      </w:r>
      <w:r w:rsidRPr="008B4707">
        <w:rPr>
          <w:rFonts w:ascii="Arial"/>
          <w:spacing w:val="-10"/>
          <w:sz w:val="18"/>
          <w:rPrChange w:id="167" w:author="UN" w:date="2015-07-04T20:00:00Z">
            <w:rPr>
              <w:rFonts w:ascii="Arial"/>
              <w:spacing w:val="-31"/>
              <w:sz w:val="18"/>
            </w:rPr>
          </w:rPrChange>
        </w:rPr>
        <w:t xml:space="preserve"> </w:t>
      </w:r>
      <w:r w:rsidRPr="008B4707">
        <w:rPr>
          <w:rFonts w:ascii="Arial"/>
          <w:sz w:val="18"/>
        </w:rPr>
        <w:t>States</w:t>
      </w:r>
    </w:p>
    <w:p w14:paraId="3293E4FB" w14:textId="77777777" w:rsidR="00AB472A" w:rsidRPr="008B4707" w:rsidRDefault="00AB472A" w:rsidP="008B4707">
      <w:pPr>
        <w:tabs>
          <w:tab w:val="left" w:pos="968"/>
        </w:tabs>
        <w:spacing w:before="2" w:line="284" w:lineRule="auto"/>
        <w:ind w:left="948" w:right="53"/>
        <w:jc w:val="both"/>
        <w:rPr>
          <w:rFonts w:ascii="Arial" w:eastAsia="Arial" w:hAnsi="Arial" w:cs="Arial"/>
          <w:sz w:val="18"/>
          <w:szCs w:val="18"/>
        </w:rPr>
        <w:pPrChange w:id="168" w:author="UN" w:date="2015-07-04T20:00:00Z">
          <w:pPr>
            <w:spacing w:before="2" w:line="284" w:lineRule="auto"/>
            <w:ind w:left="945" w:firstLine="3"/>
            <w:jc w:val="both"/>
          </w:pPr>
        </w:pPrChange>
      </w:pPr>
    </w:p>
    <w:p w14:paraId="6EC443AD" w14:textId="77777777" w:rsidR="00AB472A" w:rsidRDefault="00AB472A" w:rsidP="00AB472A">
      <w:pPr>
        <w:rPr>
          <w:rFonts w:ascii="Arial" w:eastAsia="Arial" w:hAnsi="Arial" w:cs="Arial"/>
          <w:sz w:val="18"/>
          <w:szCs w:val="18"/>
        </w:rPr>
      </w:pPr>
      <w:r>
        <w:br w:type="column"/>
      </w:r>
    </w:p>
    <w:p w14:paraId="7A654386" w14:textId="77777777" w:rsidR="00AB472A" w:rsidRDefault="00AB472A" w:rsidP="00AB472A">
      <w:pPr>
        <w:rPr>
          <w:rFonts w:ascii="Arial" w:eastAsia="Arial" w:hAnsi="Arial" w:cs="Arial"/>
          <w:sz w:val="18"/>
          <w:szCs w:val="18"/>
        </w:rPr>
      </w:pPr>
    </w:p>
    <w:p w14:paraId="19DC594D" w14:textId="77777777"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14:paraId="355AAEEC" w14:textId="77777777" w:rsidR="00AB472A" w:rsidRDefault="00AB472A" w:rsidP="00AB472A">
      <w:pPr>
        <w:spacing w:before="6"/>
        <w:rPr>
          <w:rFonts w:ascii="Arial" w:eastAsia="Arial" w:hAnsi="Arial" w:cs="Arial"/>
          <w:sz w:val="21"/>
          <w:szCs w:val="21"/>
        </w:rPr>
      </w:pPr>
    </w:p>
    <w:p w14:paraId="72F5664D" w14:textId="77777777" w:rsidR="00AB472A" w:rsidRDefault="00AB472A" w:rsidP="00AB472A">
      <w:pPr>
        <w:pStyle w:val="Heading4"/>
        <w:spacing w:before="74"/>
        <w:ind w:left="392"/>
      </w:pPr>
      <w:r>
        <w:rPr>
          <w:w w:val="105"/>
        </w:rPr>
        <w:t>GOAL</w:t>
      </w:r>
      <w:r>
        <w:rPr>
          <w:spacing w:val="-3"/>
          <w:w w:val="105"/>
        </w:rPr>
        <w:t xml:space="preserve"> </w:t>
      </w:r>
      <w:r>
        <w:rPr>
          <w:w w:val="105"/>
        </w:rPr>
        <w:t>6</w:t>
      </w:r>
      <w:r>
        <w:rPr>
          <w:spacing w:val="-15"/>
          <w:w w:val="105"/>
        </w:rPr>
        <w:t xml:space="preserve"> </w:t>
      </w:r>
      <w:r>
        <w:rPr>
          <w:w w:val="105"/>
        </w:rPr>
        <w:t>Ensure</w:t>
      </w:r>
      <w:r>
        <w:rPr>
          <w:spacing w:val="2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sustainable</w:t>
      </w:r>
      <w:r>
        <w:rPr>
          <w:spacing w:val="-2"/>
          <w:w w:val="105"/>
        </w:rPr>
        <w:t xml:space="preserve"> </w:t>
      </w:r>
      <w:r>
        <w:rPr>
          <w:w w:val="105"/>
        </w:rPr>
        <w:t>management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water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sanitation</w:t>
      </w:r>
      <w:r>
        <w:rPr>
          <w:spacing w:val="4"/>
          <w:w w:val="105"/>
        </w:rPr>
        <w:t xml:space="preserve"> </w:t>
      </w:r>
      <w:r>
        <w:rPr>
          <w:w w:val="105"/>
        </w:rPr>
        <w:t>for all</w:t>
      </w:r>
    </w:p>
    <w:p w14:paraId="4B629E9E" w14:textId="77777777" w:rsidR="00AB472A" w:rsidRDefault="00AB472A" w:rsidP="00AB472A">
      <w:pPr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14:paraId="216BFCF9" w14:textId="77777777" w:rsidR="00AB472A" w:rsidRDefault="00AB472A" w:rsidP="00AB472A">
      <w:pPr>
        <w:spacing w:before="10"/>
        <w:rPr>
          <w:rFonts w:ascii="Times New Roman" w:eastAsia="Times New Roman" w:hAnsi="Times New Roman" w:cs="Times New Roman"/>
          <w:sz w:val="13"/>
          <w:szCs w:val="13"/>
        </w:rPr>
      </w:pPr>
    </w:p>
    <w:p w14:paraId="46D4B3AC" w14:textId="77777777" w:rsidR="00AB472A" w:rsidRDefault="00AB472A" w:rsidP="00AB472A">
      <w:pPr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/>
          <w:w w:val="90"/>
          <w:sz w:val="17"/>
        </w:rPr>
        <w:t>SDGs</w:t>
      </w:r>
    </w:p>
    <w:p w14:paraId="68FDB7CE" w14:textId="77777777" w:rsidR="00AB472A" w:rsidRDefault="00AB472A" w:rsidP="00AB472A">
      <w:pPr>
        <w:spacing w:before="150"/>
        <w:ind w:left="179"/>
        <w:jc w:val="center"/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2419" w:space="1054"/>
            <w:col w:w="5327"/>
          </w:cols>
        </w:sectPr>
      </w:pPr>
      <w:r>
        <w:br w:type="column"/>
      </w:r>
      <w:r>
        <w:rPr>
          <w:rFonts w:ascii="Arial" w:eastAsia="Arial" w:hAnsi="Arial" w:cs="Arial"/>
          <w:sz w:val="18"/>
          <w:szCs w:val="18"/>
        </w:rPr>
        <w:lastRenderedPageBreak/>
        <w:t xml:space="preserve"> </w:t>
      </w:r>
    </w:p>
    <w:p w14:paraId="6881505F" w14:textId="77777777" w:rsidR="00AB472A" w:rsidRDefault="00AB472A" w:rsidP="00AB472A">
      <w:pPr>
        <w:spacing w:before="5"/>
        <w:rPr>
          <w:rFonts w:ascii="Arial" w:eastAsia="Arial" w:hAnsi="Arial" w:cs="Arial"/>
          <w:sz w:val="21"/>
          <w:szCs w:val="21"/>
        </w:rPr>
      </w:pPr>
    </w:p>
    <w:p w14:paraId="43F533FD" w14:textId="77777777" w:rsidR="00AB472A" w:rsidRDefault="00AB472A" w:rsidP="00AB472A">
      <w:pPr>
        <w:rPr>
          <w:rFonts w:ascii="Arial" w:eastAsia="Arial" w:hAnsi="Arial" w:cs="Arial"/>
          <w:sz w:val="21"/>
          <w:szCs w:val="21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14:paraId="30D844D5" w14:textId="340A1C21" w:rsidR="00AB472A" w:rsidRDefault="00AB472A" w:rsidP="00AB472A">
      <w:pPr>
        <w:tabs>
          <w:tab w:val="left" w:pos="935"/>
        </w:tabs>
        <w:spacing w:before="77" w:line="283" w:lineRule="auto"/>
        <w:ind w:left="913" w:hanging="436"/>
        <w:rPr>
          <w:rFonts w:ascii="Arial" w:eastAsia="Arial" w:hAnsi="Arial" w:cs="Arial"/>
          <w:sz w:val="18"/>
          <w:szCs w:val="18"/>
        </w:rPr>
      </w:pPr>
      <w:r>
        <w:rPr>
          <w:rFonts w:ascii="Arial"/>
          <w:w w:val="95"/>
          <w:sz w:val="18"/>
        </w:rPr>
        <w:lastRenderedPageBreak/>
        <w:t>6.3</w:t>
      </w:r>
      <w:r>
        <w:rPr>
          <w:rFonts w:ascii="Arial"/>
          <w:w w:val="95"/>
          <w:sz w:val="18"/>
        </w:rPr>
        <w:tab/>
      </w:r>
      <w:r>
        <w:rPr>
          <w:rFonts w:ascii="Arial"/>
          <w:w w:val="95"/>
          <w:sz w:val="18"/>
        </w:rPr>
        <w:tab/>
      </w:r>
      <w:r w:rsidR="008B4707">
        <w:rPr>
          <w:rFonts w:ascii="Arial"/>
          <w:sz w:val="18"/>
        </w:rPr>
        <w:t>By</w:t>
      </w:r>
      <w:r w:rsidR="008B4707">
        <w:rPr>
          <w:rFonts w:ascii="Arial"/>
          <w:spacing w:val="-2"/>
          <w:sz w:val="18"/>
          <w:rPrChange w:id="169" w:author="UN" w:date="2015-07-04T20:00:00Z">
            <w:rPr>
              <w:rFonts w:ascii="Arial"/>
              <w:spacing w:val="-6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2030,</w:t>
      </w:r>
      <w:r w:rsidR="008B4707">
        <w:rPr>
          <w:rFonts w:ascii="Arial"/>
          <w:spacing w:val="9"/>
          <w:sz w:val="18"/>
          <w:rPrChange w:id="170" w:author="UN" w:date="2015-07-04T20:00:00Z">
            <w:rPr>
              <w:rFonts w:ascii="Arial"/>
              <w:spacing w:val="4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improve</w:t>
      </w:r>
      <w:r w:rsidR="008B4707">
        <w:rPr>
          <w:rFonts w:ascii="Arial"/>
          <w:spacing w:val="-4"/>
          <w:sz w:val="18"/>
          <w:rPrChange w:id="171" w:author="UN" w:date="2015-07-04T20:00:00Z">
            <w:rPr>
              <w:rFonts w:ascii="Arial"/>
              <w:spacing w:val="-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water</w:t>
      </w:r>
      <w:r w:rsidR="008B4707">
        <w:rPr>
          <w:rFonts w:ascii="Arial"/>
          <w:spacing w:val="13"/>
          <w:sz w:val="18"/>
          <w:rPrChange w:id="172" w:author="UN" w:date="2015-07-04T20:00:00Z">
            <w:rPr>
              <w:rFonts w:ascii="Arial"/>
              <w:spacing w:val="9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quality</w:t>
      </w:r>
      <w:r w:rsidR="008B4707">
        <w:rPr>
          <w:rFonts w:ascii="Arial"/>
          <w:spacing w:val="12"/>
          <w:sz w:val="18"/>
          <w:rPrChange w:id="173" w:author="UN" w:date="2015-07-04T20:00:00Z">
            <w:rPr>
              <w:rFonts w:ascii="Arial"/>
              <w:spacing w:val="1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by</w:t>
      </w:r>
      <w:r w:rsidR="008B4707">
        <w:rPr>
          <w:rFonts w:ascii="Arial"/>
          <w:sz w:val="18"/>
          <w:rPrChange w:id="174" w:author="UN" w:date="2015-07-04T20:00:00Z">
            <w:rPr>
              <w:rFonts w:ascii="Arial"/>
              <w:w w:val="97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reducing</w:t>
      </w:r>
      <w:r w:rsidR="008B4707">
        <w:rPr>
          <w:rFonts w:ascii="Arial"/>
          <w:w w:val="101"/>
          <w:sz w:val="18"/>
          <w:rPrChange w:id="175" w:author="UN" w:date="2015-07-04T20:00:00Z">
            <w:rPr>
              <w:rFonts w:ascii="Arial"/>
              <w:spacing w:val="25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pollution,</w:t>
      </w:r>
      <w:r w:rsidR="008B4707">
        <w:rPr>
          <w:rFonts w:ascii="Arial"/>
          <w:spacing w:val="29"/>
          <w:sz w:val="18"/>
          <w:rPrChange w:id="176" w:author="UN" w:date="2015-07-04T20:00:00Z">
            <w:rPr>
              <w:rFonts w:ascii="Arial"/>
              <w:spacing w:val="28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eliminating</w:t>
      </w:r>
      <w:r w:rsidR="008B4707">
        <w:rPr>
          <w:rFonts w:ascii="Arial"/>
          <w:spacing w:val="24"/>
          <w:sz w:val="18"/>
          <w:rPrChange w:id="177" w:author="UN" w:date="2015-07-04T20:00:00Z">
            <w:rPr>
              <w:rFonts w:ascii="Arial"/>
              <w:w w:val="102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dumping</w:t>
      </w:r>
      <w:r w:rsidR="008B4707">
        <w:rPr>
          <w:rFonts w:ascii="Arial"/>
          <w:spacing w:val="23"/>
          <w:sz w:val="18"/>
          <w:rPrChange w:id="178" w:author="UN" w:date="2015-07-04T20:00:00Z">
            <w:rPr>
              <w:rFonts w:ascii="Arial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27"/>
          <w:sz w:val="18"/>
          <w:rPrChange w:id="179" w:author="UN" w:date="2015-07-04T20:00:00Z">
            <w:rPr>
              <w:rFonts w:ascii="Arial"/>
              <w:spacing w:val="9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minimizing</w:t>
      </w:r>
      <w:r w:rsidR="008B4707">
        <w:rPr>
          <w:rFonts w:ascii="Arial"/>
          <w:w w:val="103"/>
          <w:sz w:val="18"/>
          <w:rPrChange w:id="180" w:author="UN" w:date="2015-07-04T20:00:00Z">
            <w:rPr>
              <w:rFonts w:ascii="Arial"/>
              <w:spacing w:val="10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release</w:t>
      </w:r>
      <w:r w:rsidR="008B4707">
        <w:rPr>
          <w:rFonts w:ascii="Arial"/>
          <w:spacing w:val="-14"/>
          <w:sz w:val="18"/>
          <w:rPrChange w:id="181" w:author="UN" w:date="2015-07-04T20:00:00Z">
            <w:rPr>
              <w:rFonts w:ascii="Arial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of</w:t>
      </w:r>
      <w:r w:rsidR="008B4707">
        <w:rPr>
          <w:rFonts w:ascii="Arial"/>
          <w:spacing w:val="-10"/>
          <w:sz w:val="18"/>
          <w:rPrChange w:id="182" w:author="UN" w:date="2015-07-04T20:00:00Z">
            <w:rPr>
              <w:rFonts w:ascii="Arial"/>
              <w:w w:val="106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hazardous</w:t>
      </w:r>
      <w:r w:rsidR="008B4707">
        <w:rPr>
          <w:rFonts w:ascii="Arial"/>
          <w:spacing w:val="-6"/>
          <w:sz w:val="18"/>
          <w:rPrChange w:id="183" w:author="UN" w:date="2015-07-04T20:00:00Z">
            <w:rPr>
              <w:rFonts w:ascii="Arial"/>
              <w:spacing w:val="-12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chemicals</w:t>
      </w:r>
      <w:r w:rsidR="008B4707">
        <w:rPr>
          <w:rFonts w:ascii="Arial"/>
          <w:spacing w:val="-2"/>
          <w:sz w:val="18"/>
          <w:rPrChange w:id="184" w:author="UN" w:date="2015-07-04T20:00:00Z">
            <w:rPr>
              <w:rFonts w:ascii="Arial"/>
              <w:spacing w:val="-10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-13"/>
          <w:sz w:val="18"/>
          <w:rPrChange w:id="185" w:author="UN" w:date="2015-07-04T20:00:00Z">
            <w:rPr>
              <w:rFonts w:ascii="Arial"/>
              <w:spacing w:val="-15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materials,</w:t>
      </w:r>
      <w:r w:rsidR="008B4707">
        <w:rPr>
          <w:rFonts w:ascii="Arial"/>
          <w:sz w:val="18"/>
          <w:rPrChange w:id="186" w:author="UN" w:date="2015-07-04T20:00:00Z">
            <w:rPr>
              <w:rFonts w:ascii="Arial"/>
              <w:w w:val="10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halving</w:t>
      </w:r>
      <w:r w:rsidR="008B4707">
        <w:rPr>
          <w:rFonts w:ascii="Arial"/>
          <w:spacing w:val="1"/>
          <w:sz w:val="18"/>
        </w:rPr>
        <w:t xml:space="preserve"> </w:t>
      </w:r>
      <w:r w:rsidR="008B4707">
        <w:rPr>
          <w:rFonts w:ascii="Arial"/>
          <w:sz w:val="18"/>
        </w:rPr>
        <w:t>the</w:t>
      </w:r>
      <w:r w:rsidR="008B4707">
        <w:rPr>
          <w:rFonts w:ascii="Arial"/>
          <w:spacing w:val="29"/>
          <w:sz w:val="18"/>
          <w:rPrChange w:id="187" w:author="UN" w:date="2015-07-04T20:00:00Z">
            <w:rPr>
              <w:rFonts w:ascii="Arial"/>
              <w:spacing w:val="36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proportion</w:t>
      </w:r>
      <w:r w:rsidR="008B4707">
        <w:rPr>
          <w:rFonts w:ascii="Arial"/>
          <w:spacing w:val="22"/>
          <w:sz w:val="18"/>
          <w:rPrChange w:id="188" w:author="UN" w:date="2015-07-04T20:00:00Z">
            <w:rPr>
              <w:rFonts w:ascii="Arial"/>
              <w:spacing w:val="30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of</w:t>
      </w:r>
      <w:r w:rsidR="008B4707">
        <w:rPr>
          <w:rFonts w:ascii="Arial"/>
          <w:spacing w:val="23"/>
          <w:sz w:val="18"/>
        </w:rPr>
        <w:t xml:space="preserve"> </w:t>
      </w:r>
      <w:r w:rsidR="008B4707">
        <w:rPr>
          <w:rFonts w:ascii="Arial"/>
          <w:sz w:val="18"/>
        </w:rPr>
        <w:t>untreated</w:t>
      </w:r>
      <w:r w:rsidR="008B4707">
        <w:rPr>
          <w:rFonts w:ascii="Arial"/>
          <w:spacing w:val="22"/>
          <w:sz w:val="18"/>
          <w:rPrChange w:id="189" w:author="UN" w:date="2015-07-04T20:00:00Z">
            <w:rPr>
              <w:rFonts w:ascii="Arial"/>
              <w:w w:val="104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wastewater</w:t>
      </w:r>
      <w:r w:rsidR="008B4707">
        <w:rPr>
          <w:rFonts w:ascii="Arial"/>
          <w:w w:val="101"/>
          <w:sz w:val="18"/>
          <w:rPrChange w:id="190" w:author="UN" w:date="2015-07-04T20:00:00Z">
            <w:rPr>
              <w:rFonts w:ascii="Arial"/>
              <w:spacing w:val="17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-1"/>
          <w:sz w:val="18"/>
          <w:rPrChange w:id="191" w:author="UN" w:date="2015-07-04T20:00:00Z">
            <w:rPr>
              <w:rFonts w:ascii="Arial"/>
              <w:spacing w:val="-3"/>
              <w:sz w:val="18"/>
            </w:rPr>
          </w:rPrChange>
        </w:rPr>
        <w:t xml:space="preserve"> </w:t>
      </w:r>
      <w:del w:id="192" w:author="UN" w:date="2015-07-04T20:00:00Z">
        <w:r>
          <w:rPr>
            <w:rFonts w:ascii="Arial"/>
            <w:sz w:val="18"/>
          </w:rPr>
          <w:delText>increasing</w:delText>
        </w:r>
      </w:del>
      <w:ins w:id="193" w:author="UN" w:date="2015-07-04T20:00:00Z">
        <w:r w:rsidR="008B4707">
          <w:rPr>
            <w:rFonts w:ascii="Arial"/>
            <w:sz w:val="18"/>
          </w:rPr>
          <w:t>at</w:t>
        </w:r>
        <w:r w:rsidR="008B4707">
          <w:rPr>
            <w:rFonts w:ascii="Arial"/>
            <w:spacing w:val="-4"/>
            <w:sz w:val="18"/>
          </w:rPr>
          <w:t xml:space="preserve"> </w:t>
        </w:r>
        <w:r w:rsidR="008B4707">
          <w:rPr>
            <w:rFonts w:ascii="Arial"/>
            <w:sz w:val="18"/>
          </w:rPr>
          <w:t>least doubling</w:t>
        </w:r>
      </w:ins>
      <w:r w:rsidR="008B4707">
        <w:rPr>
          <w:rFonts w:ascii="Arial"/>
          <w:spacing w:val="-3"/>
          <w:sz w:val="18"/>
          <w:rPrChange w:id="194" w:author="UN" w:date="2015-07-04T20:00:00Z">
            <w:rPr>
              <w:rFonts w:ascii="Arial"/>
              <w:spacing w:val="-4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recycling</w:t>
      </w:r>
      <w:r w:rsidR="008B4707">
        <w:rPr>
          <w:rFonts w:ascii="Arial"/>
          <w:spacing w:val="-11"/>
          <w:sz w:val="18"/>
          <w:rPrChange w:id="195" w:author="UN" w:date="2015-07-04T20:00:00Z">
            <w:rPr>
              <w:rFonts w:ascii="Arial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-9"/>
          <w:sz w:val="18"/>
          <w:rPrChange w:id="196" w:author="UN" w:date="2015-07-04T20:00:00Z">
            <w:rPr>
              <w:rFonts w:ascii="Arial"/>
              <w:spacing w:val="-1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safe</w:t>
      </w:r>
      <w:r w:rsidR="008B4707">
        <w:rPr>
          <w:rFonts w:ascii="Arial"/>
          <w:spacing w:val="7"/>
          <w:sz w:val="18"/>
          <w:rPrChange w:id="197" w:author="UN" w:date="2015-07-04T20:00:00Z">
            <w:rPr>
              <w:rFonts w:ascii="Arial"/>
              <w:spacing w:val="5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reuse</w:t>
      </w:r>
      <w:del w:id="198" w:author="UN" w:date="2015-07-04T20:00:00Z">
        <w:r>
          <w:rPr>
            <w:rFonts w:ascii="Arial"/>
            <w:sz w:val="18"/>
          </w:rPr>
          <w:delText xml:space="preserve"> by</w:delText>
        </w:r>
        <w:r>
          <w:rPr>
            <w:rFonts w:ascii="Arial"/>
            <w:spacing w:val="-5"/>
            <w:sz w:val="18"/>
          </w:rPr>
          <w:delText xml:space="preserve"> </w:delText>
        </w:r>
        <w:r>
          <w:rPr>
            <w:rFonts w:ascii="Arial"/>
            <w:sz w:val="18"/>
          </w:rPr>
          <w:delText>[x]</w:delText>
        </w:r>
        <w:r>
          <w:rPr>
            <w:rFonts w:ascii="Arial"/>
            <w:spacing w:val="-2"/>
            <w:sz w:val="18"/>
          </w:rPr>
          <w:delText xml:space="preserve"> </w:delText>
        </w:r>
        <w:r>
          <w:rPr>
            <w:rFonts w:ascii="Arial"/>
            <w:sz w:val="18"/>
          </w:rPr>
          <w:delText>per</w:delText>
        </w:r>
        <w:r>
          <w:rPr>
            <w:rFonts w:ascii="Arial"/>
            <w:spacing w:val="-8"/>
            <w:sz w:val="18"/>
          </w:rPr>
          <w:delText xml:space="preserve"> </w:delText>
        </w:r>
        <w:r>
          <w:rPr>
            <w:rFonts w:ascii="Arial"/>
            <w:sz w:val="18"/>
          </w:rPr>
          <w:delText>cent</w:delText>
        </w:r>
      </w:del>
      <w:r w:rsidR="008B4707">
        <w:rPr>
          <w:rFonts w:ascii="Arial"/>
          <w:w w:val="97"/>
          <w:sz w:val="18"/>
          <w:rPrChange w:id="199" w:author="UN" w:date="2015-07-04T20:00:00Z">
            <w:rPr>
              <w:rFonts w:ascii="Arial"/>
              <w:w w:val="10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globally</w:t>
      </w:r>
    </w:p>
    <w:p w14:paraId="73D563A3" w14:textId="77777777" w:rsidR="00AB472A" w:rsidRDefault="00AB472A" w:rsidP="00AB472A">
      <w:pPr>
        <w:spacing w:before="77" w:line="283" w:lineRule="auto"/>
        <w:ind w:left="261" w:right="830" w:firstLine="17"/>
        <w:rPr>
          <w:rFonts w:ascii="Arial" w:eastAsia="Arial" w:hAnsi="Arial" w:cs="Arial"/>
          <w:sz w:val="18"/>
          <w:szCs w:val="18"/>
        </w:rPr>
      </w:pPr>
      <w:r>
        <w:br w:type="column"/>
      </w:r>
    </w:p>
    <w:p w14:paraId="5C5C5043" w14:textId="77777777" w:rsidR="00AB472A" w:rsidRDefault="00AB472A" w:rsidP="00AB472A">
      <w:pPr>
        <w:spacing w:line="283" w:lineRule="auto"/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26" w:space="40"/>
            <w:col w:w="4934"/>
          </w:cols>
        </w:sectPr>
      </w:pPr>
    </w:p>
    <w:p w14:paraId="5C7FF17B" w14:textId="77777777" w:rsidR="00AB472A" w:rsidRDefault="00AB472A" w:rsidP="00AB472A">
      <w:pPr>
        <w:rPr>
          <w:rFonts w:ascii="Arial" w:eastAsia="Arial" w:hAnsi="Arial" w:cs="Arial"/>
          <w:sz w:val="21"/>
          <w:szCs w:val="21"/>
        </w:rPr>
      </w:pPr>
    </w:p>
    <w:p w14:paraId="335FDF0A" w14:textId="77777777" w:rsidR="00AB472A" w:rsidRDefault="00AB472A" w:rsidP="00AB472A">
      <w:pPr>
        <w:pStyle w:val="Heading4"/>
        <w:spacing w:before="74" w:line="359" w:lineRule="auto"/>
        <w:ind w:left="370" w:right="285" w:hanging="4"/>
      </w:pPr>
      <w:r>
        <w:rPr>
          <w:w w:val="105"/>
        </w:rPr>
        <w:t>GOAL</w:t>
      </w:r>
      <w:r>
        <w:rPr>
          <w:spacing w:val="-4"/>
          <w:w w:val="105"/>
        </w:rPr>
        <w:t xml:space="preserve"> </w:t>
      </w:r>
      <w:r>
        <w:rPr>
          <w:w w:val="105"/>
        </w:rPr>
        <w:t>9</w:t>
      </w:r>
      <w:r>
        <w:rPr>
          <w:spacing w:val="-15"/>
          <w:w w:val="105"/>
        </w:rPr>
        <w:t xml:space="preserve"> </w:t>
      </w:r>
      <w:r>
        <w:rPr>
          <w:w w:val="105"/>
        </w:rPr>
        <w:t>Build</w:t>
      </w:r>
      <w:r>
        <w:rPr>
          <w:spacing w:val="4"/>
          <w:w w:val="105"/>
        </w:rPr>
        <w:t xml:space="preserve"> </w:t>
      </w:r>
      <w:r>
        <w:rPr>
          <w:w w:val="105"/>
        </w:rPr>
        <w:t>resilient</w:t>
      </w:r>
      <w:r>
        <w:rPr>
          <w:spacing w:val="-1"/>
          <w:w w:val="105"/>
        </w:rPr>
        <w:t xml:space="preserve"> </w:t>
      </w:r>
      <w:r>
        <w:rPr>
          <w:w w:val="105"/>
        </w:rPr>
        <w:t>infrastructure,</w:t>
      </w:r>
      <w:r>
        <w:rPr>
          <w:spacing w:val="9"/>
          <w:w w:val="105"/>
        </w:rPr>
        <w:t xml:space="preserve"> </w:t>
      </w:r>
      <w:r>
        <w:rPr>
          <w:w w:val="105"/>
        </w:rPr>
        <w:t>promote</w:t>
      </w:r>
      <w:r>
        <w:rPr>
          <w:spacing w:val="9"/>
          <w:w w:val="105"/>
        </w:rPr>
        <w:t xml:space="preserve"> </w:t>
      </w:r>
      <w:r>
        <w:rPr>
          <w:w w:val="105"/>
        </w:rPr>
        <w:t>inclusive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sustainable</w:t>
      </w:r>
      <w:r>
        <w:rPr>
          <w:spacing w:val="2"/>
          <w:w w:val="105"/>
        </w:rPr>
        <w:t xml:space="preserve"> </w:t>
      </w:r>
      <w:r>
        <w:rPr>
          <w:w w:val="105"/>
        </w:rPr>
        <w:t>industrialization</w:t>
      </w:r>
      <w:r>
        <w:rPr>
          <w:spacing w:val="22"/>
          <w:w w:val="105"/>
        </w:rPr>
        <w:t xml:space="preserve"> </w:t>
      </w:r>
      <w:r>
        <w:rPr>
          <w:w w:val="105"/>
        </w:rPr>
        <w:t>and foster</w:t>
      </w:r>
      <w:r>
        <w:rPr>
          <w:spacing w:val="-26"/>
          <w:w w:val="105"/>
        </w:rPr>
        <w:t xml:space="preserve"> </w:t>
      </w:r>
      <w:r>
        <w:rPr>
          <w:w w:val="105"/>
        </w:rPr>
        <w:t>innovation</w:t>
      </w:r>
    </w:p>
    <w:p w14:paraId="7FFC56EC" w14:textId="77777777" w:rsidR="00AB472A" w:rsidRDefault="00AB472A" w:rsidP="00AB472A">
      <w:pPr>
        <w:spacing w:line="359" w:lineRule="auto"/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14:paraId="4830F66A" w14:textId="77777777" w:rsidR="00AB472A" w:rsidRDefault="00AB472A" w:rsidP="00AB472A">
      <w:pPr>
        <w:tabs>
          <w:tab w:val="left" w:pos="917"/>
        </w:tabs>
        <w:spacing w:before="40" w:line="282" w:lineRule="auto"/>
        <w:ind w:left="903" w:hanging="444"/>
        <w:rPr>
          <w:del w:id="200" w:author="UN" w:date="2015-07-04T20:00:00Z"/>
          <w:rFonts w:ascii="Arial" w:eastAsia="Arial" w:hAnsi="Arial" w:cs="Arial"/>
          <w:sz w:val="18"/>
          <w:szCs w:val="18"/>
        </w:rPr>
      </w:pPr>
      <w:r>
        <w:rPr>
          <w:rFonts w:ascii="Arial"/>
          <w:w w:val="95"/>
          <w:sz w:val="18"/>
        </w:rPr>
        <w:lastRenderedPageBreak/>
        <w:t>9.5</w:t>
      </w:r>
      <w:r>
        <w:rPr>
          <w:rFonts w:ascii="Arial"/>
          <w:w w:val="95"/>
          <w:sz w:val="18"/>
        </w:rPr>
        <w:tab/>
      </w:r>
      <w:r>
        <w:rPr>
          <w:rFonts w:ascii="Arial"/>
          <w:w w:val="95"/>
          <w:sz w:val="18"/>
        </w:rPr>
        <w:tab/>
      </w:r>
      <w:r w:rsidR="008B4707">
        <w:rPr>
          <w:rFonts w:ascii="Arial"/>
          <w:sz w:val="18"/>
        </w:rPr>
        <w:t>Enhance</w:t>
      </w:r>
      <w:r w:rsidR="008B4707">
        <w:rPr>
          <w:rFonts w:ascii="Arial"/>
          <w:spacing w:val="-15"/>
          <w:sz w:val="18"/>
          <w:rPrChange w:id="201" w:author="UN" w:date="2015-07-04T20:00:00Z">
            <w:rPr>
              <w:rFonts w:ascii="Arial"/>
              <w:spacing w:val="-24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scientific</w:t>
      </w:r>
      <w:r w:rsidR="008B4707">
        <w:rPr>
          <w:rFonts w:ascii="Arial"/>
          <w:spacing w:val="-8"/>
          <w:sz w:val="18"/>
          <w:rPrChange w:id="202" w:author="UN" w:date="2015-07-04T20:00:00Z">
            <w:rPr>
              <w:rFonts w:ascii="Arial"/>
              <w:spacing w:val="-17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research,</w:t>
      </w:r>
      <w:r w:rsidR="008B4707">
        <w:rPr>
          <w:rFonts w:ascii="Arial"/>
          <w:spacing w:val="-6"/>
          <w:sz w:val="18"/>
          <w:rPrChange w:id="203" w:author="UN" w:date="2015-07-04T20:00:00Z">
            <w:rPr>
              <w:rFonts w:ascii="Arial"/>
              <w:spacing w:val="-20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upgrade</w:t>
      </w:r>
      <w:r w:rsidR="008B4707">
        <w:rPr>
          <w:rFonts w:ascii="Arial"/>
          <w:spacing w:val="-17"/>
          <w:sz w:val="18"/>
          <w:rPrChange w:id="204" w:author="UN" w:date="2015-07-04T20:00:00Z">
            <w:rPr>
              <w:rFonts w:ascii="Arial"/>
              <w:w w:val="99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the</w:t>
      </w:r>
      <w:r w:rsidR="008B4707">
        <w:rPr>
          <w:rFonts w:ascii="Arial"/>
          <w:w w:val="106"/>
          <w:sz w:val="18"/>
          <w:rPrChange w:id="205" w:author="UN" w:date="2015-07-04T20:00:00Z">
            <w:rPr>
              <w:rFonts w:ascii="Arial"/>
              <w:spacing w:val="-3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technological</w:t>
      </w:r>
      <w:r w:rsidR="008B4707">
        <w:rPr>
          <w:rFonts w:ascii="Arial"/>
          <w:spacing w:val="22"/>
          <w:sz w:val="18"/>
          <w:rPrChange w:id="206" w:author="UN" w:date="2015-07-04T20:00:00Z">
            <w:rPr>
              <w:rFonts w:ascii="Arial"/>
              <w:spacing w:val="23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capabilities</w:t>
      </w:r>
      <w:r w:rsidR="008B4707">
        <w:rPr>
          <w:rFonts w:ascii="Arial"/>
          <w:spacing w:val="10"/>
          <w:sz w:val="18"/>
          <w:rPrChange w:id="207" w:author="UN" w:date="2015-07-04T20:00:00Z">
            <w:rPr>
              <w:rFonts w:ascii="Arial"/>
              <w:spacing w:val="1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of</w:t>
      </w:r>
      <w:r w:rsidR="008B4707">
        <w:rPr>
          <w:rFonts w:ascii="Arial"/>
          <w:spacing w:val="4"/>
          <w:sz w:val="18"/>
          <w:rPrChange w:id="208" w:author="UN" w:date="2015-07-04T20:00:00Z">
            <w:rPr>
              <w:rFonts w:ascii="Arial"/>
              <w:w w:val="106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industrial</w:t>
      </w:r>
      <w:r w:rsidR="008B4707">
        <w:rPr>
          <w:rFonts w:ascii="Arial"/>
          <w:spacing w:val="3"/>
          <w:sz w:val="18"/>
          <w:rPrChange w:id="209" w:author="UN" w:date="2015-07-04T20:00:00Z">
            <w:rPr>
              <w:rFonts w:ascii="Arial"/>
              <w:spacing w:val="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sectors</w:t>
      </w:r>
      <w:r w:rsidR="008B4707">
        <w:rPr>
          <w:rFonts w:ascii="Arial"/>
          <w:spacing w:val="7"/>
          <w:sz w:val="18"/>
          <w:rPrChange w:id="210" w:author="UN" w:date="2015-07-04T20:00:00Z">
            <w:rPr>
              <w:rFonts w:ascii="Arial"/>
              <w:spacing w:val="16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in</w:t>
      </w:r>
      <w:r w:rsidR="008B4707">
        <w:rPr>
          <w:rFonts w:ascii="Arial"/>
          <w:spacing w:val="-11"/>
          <w:sz w:val="18"/>
          <w:rPrChange w:id="211" w:author="UN" w:date="2015-07-04T20:00:00Z">
            <w:rPr>
              <w:rFonts w:ascii="Arial"/>
              <w:spacing w:val="-5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all</w:t>
      </w:r>
      <w:r w:rsidR="008B4707">
        <w:rPr>
          <w:rFonts w:ascii="Arial"/>
          <w:sz w:val="18"/>
          <w:rPrChange w:id="212" w:author="UN" w:date="2015-07-04T20:00:00Z">
            <w:rPr>
              <w:rFonts w:ascii="Arial"/>
              <w:spacing w:val="5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countries,</w:t>
      </w:r>
      <w:r w:rsidR="008B4707">
        <w:rPr>
          <w:rFonts w:ascii="Arial"/>
          <w:spacing w:val="16"/>
          <w:sz w:val="18"/>
          <w:rPrChange w:id="213" w:author="UN" w:date="2015-07-04T20:00:00Z">
            <w:rPr>
              <w:rFonts w:ascii="Arial"/>
              <w:spacing w:val="12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in</w:t>
      </w:r>
      <w:r w:rsidR="008B4707">
        <w:rPr>
          <w:rFonts w:ascii="Arial"/>
          <w:spacing w:val="-1"/>
          <w:sz w:val="18"/>
          <w:rPrChange w:id="214" w:author="UN" w:date="2015-07-04T20:00:00Z">
            <w:rPr>
              <w:rFonts w:ascii="Arial"/>
              <w:w w:val="106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particular</w:t>
      </w:r>
      <w:r w:rsidR="008B4707">
        <w:rPr>
          <w:rFonts w:ascii="Arial"/>
          <w:spacing w:val="18"/>
          <w:sz w:val="18"/>
          <w:rPrChange w:id="215" w:author="UN" w:date="2015-07-04T20:00:00Z">
            <w:rPr>
              <w:rFonts w:ascii="Arial"/>
              <w:spacing w:val="23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developing</w:t>
      </w:r>
      <w:r w:rsidR="008B4707">
        <w:rPr>
          <w:rFonts w:ascii="Arial"/>
          <w:spacing w:val="14"/>
          <w:sz w:val="18"/>
          <w:rPrChange w:id="216" w:author="UN" w:date="2015-07-04T20:00:00Z">
            <w:rPr>
              <w:rFonts w:ascii="Arial"/>
              <w:spacing w:val="9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countries,</w:t>
      </w:r>
      <w:r w:rsidR="008B4707">
        <w:rPr>
          <w:rFonts w:ascii="Arial"/>
          <w:sz w:val="18"/>
          <w:rPrChange w:id="217" w:author="UN" w:date="2015-07-04T20:00:00Z">
            <w:rPr>
              <w:rFonts w:ascii="Arial"/>
              <w:w w:val="10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including,</w:t>
      </w:r>
      <w:r w:rsidR="008B4707">
        <w:rPr>
          <w:rFonts w:ascii="Arial"/>
          <w:spacing w:val="6"/>
          <w:sz w:val="18"/>
          <w:rPrChange w:id="218" w:author="UN" w:date="2015-07-04T20:00:00Z">
            <w:rPr>
              <w:rFonts w:ascii="Arial"/>
              <w:spacing w:val="-4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by</w:t>
      </w:r>
      <w:r w:rsidR="008B4707">
        <w:rPr>
          <w:rFonts w:ascii="Arial"/>
          <w:spacing w:val="-2"/>
          <w:sz w:val="18"/>
          <w:rPrChange w:id="219" w:author="UN" w:date="2015-07-04T20:00:00Z">
            <w:rPr>
              <w:rFonts w:ascii="Arial"/>
              <w:spacing w:val="-14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2030,</w:t>
      </w:r>
      <w:r w:rsidR="008B4707">
        <w:rPr>
          <w:rFonts w:ascii="Arial"/>
          <w:spacing w:val="2"/>
          <w:sz w:val="18"/>
          <w:rPrChange w:id="220" w:author="UN" w:date="2015-07-04T20:00:00Z">
            <w:rPr>
              <w:rFonts w:ascii="Arial"/>
              <w:spacing w:val="-10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encouraging</w:t>
      </w:r>
      <w:r w:rsidR="008B4707">
        <w:rPr>
          <w:rFonts w:ascii="Arial"/>
          <w:spacing w:val="5"/>
          <w:sz w:val="18"/>
          <w:rPrChange w:id="221" w:author="UN" w:date="2015-07-04T20:00:00Z">
            <w:rPr>
              <w:rFonts w:ascii="Arial"/>
              <w:w w:val="99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innovation</w:t>
      </w:r>
      <w:r w:rsidR="008B4707">
        <w:rPr>
          <w:rFonts w:ascii="Arial"/>
          <w:spacing w:val="4"/>
          <w:sz w:val="18"/>
          <w:rPrChange w:id="222" w:author="UN" w:date="2015-07-04T20:00:00Z">
            <w:rPr>
              <w:rFonts w:ascii="Arial"/>
              <w:spacing w:val="1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w w:val="99"/>
          <w:sz w:val="18"/>
          <w:rPrChange w:id="223" w:author="UN" w:date="2015-07-04T20:00:00Z">
            <w:rPr>
              <w:rFonts w:ascii="Arial"/>
              <w:spacing w:val="5"/>
              <w:sz w:val="18"/>
            </w:rPr>
          </w:rPrChange>
        </w:rPr>
        <w:t xml:space="preserve"> </w:t>
      </w:r>
      <w:ins w:id="224" w:author="UN" w:date="2015-07-04T20:00:00Z">
        <w:r w:rsidR="008B4707">
          <w:rPr>
            <w:rFonts w:ascii="Arial"/>
            <w:sz w:val="18"/>
          </w:rPr>
          <w:t>substantially</w:t>
        </w:r>
        <w:r w:rsidR="008B4707">
          <w:rPr>
            <w:rFonts w:ascii="Arial"/>
            <w:spacing w:val="19"/>
            <w:sz w:val="18"/>
          </w:rPr>
          <w:t xml:space="preserve"> </w:t>
        </w:r>
      </w:ins>
      <w:r w:rsidR="008B4707">
        <w:rPr>
          <w:rFonts w:ascii="Arial"/>
          <w:sz w:val="18"/>
        </w:rPr>
        <w:t>increasing</w:t>
      </w:r>
      <w:r w:rsidR="008B4707">
        <w:rPr>
          <w:rFonts w:ascii="Arial"/>
          <w:spacing w:val="-6"/>
          <w:sz w:val="18"/>
          <w:rPrChange w:id="225" w:author="UN" w:date="2015-07-04T20:00:00Z">
            <w:rPr>
              <w:rFonts w:ascii="Arial"/>
              <w:spacing w:val="-5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the</w:t>
      </w:r>
      <w:r w:rsidR="008B4707">
        <w:rPr>
          <w:rFonts w:ascii="Arial"/>
          <w:spacing w:val="6"/>
          <w:sz w:val="18"/>
          <w:rPrChange w:id="226" w:author="UN" w:date="2015-07-04T20:00:00Z">
            <w:rPr>
              <w:rFonts w:ascii="Arial"/>
              <w:w w:val="104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number</w:t>
      </w:r>
      <w:r w:rsidR="008B4707">
        <w:rPr>
          <w:rFonts w:ascii="Arial"/>
          <w:spacing w:val="1"/>
          <w:sz w:val="18"/>
          <w:rPrChange w:id="227" w:author="UN" w:date="2015-07-04T20:00:00Z">
            <w:rPr>
              <w:rFonts w:ascii="Arial"/>
              <w:spacing w:val="4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of</w:t>
      </w:r>
      <w:r w:rsidR="008B4707">
        <w:rPr>
          <w:rFonts w:ascii="Arial"/>
          <w:spacing w:val="4"/>
          <w:sz w:val="18"/>
        </w:rPr>
        <w:t xml:space="preserve"> </w:t>
      </w:r>
      <w:r w:rsidR="008B4707">
        <w:rPr>
          <w:rFonts w:ascii="Arial"/>
          <w:sz w:val="18"/>
        </w:rPr>
        <w:t>research</w:t>
      </w:r>
      <w:r w:rsidR="008B4707">
        <w:rPr>
          <w:rFonts w:ascii="Arial"/>
          <w:spacing w:val="3"/>
          <w:sz w:val="18"/>
          <w:rPrChange w:id="228" w:author="UN" w:date="2015-07-04T20:00:00Z">
            <w:rPr>
              <w:rFonts w:ascii="Arial"/>
              <w:spacing w:val="1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and</w:t>
      </w:r>
      <w:r w:rsidR="008B4707">
        <w:rPr>
          <w:rFonts w:ascii="Arial"/>
          <w:w w:val="97"/>
          <w:sz w:val="18"/>
          <w:rPrChange w:id="229" w:author="UN" w:date="2015-07-04T20:00:00Z">
            <w:rPr>
              <w:rFonts w:ascii="Arial"/>
              <w:w w:val="99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development</w:t>
      </w:r>
      <w:r w:rsidR="008B4707">
        <w:rPr>
          <w:rFonts w:ascii="Arial"/>
          <w:spacing w:val="23"/>
          <w:sz w:val="18"/>
          <w:rPrChange w:id="230" w:author="UN" w:date="2015-07-04T20:00:00Z">
            <w:rPr>
              <w:rFonts w:ascii="Arial"/>
              <w:spacing w:val="45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workers</w:t>
      </w:r>
      <w:r w:rsidR="008B4707">
        <w:rPr>
          <w:rFonts w:ascii="Arial"/>
          <w:spacing w:val="19"/>
          <w:sz w:val="18"/>
          <w:rPrChange w:id="231" w:author="UN" w:date="2015-07-04T20:00:00Z">
            <w:rPr>
              <w:rFonts w:ascii="Arial"/>
              <w:sz w:val="18"/>
            </w:rPr>
          </w:rPrChange>
        </w:rPr>
        <w:t xml:space="preserve"> </w:t>
      </w:r>
      <w:del w:id="232" w:author="UN" w:date="2015-07-04T20:00:00Z">
        <w:r>
          <w:rPr>
            <w:rFonts w:ascii="Arial"/>
            <w:spacing w:val="10"/>
            <w:sz w:val="18"/>
          </w:rPr>
          <w:delText xml:space="preserve"> </w:delText>
        </w:r>
        <w:r>
          <w:rPr>
            <w:rFonts w:ascii="Arial"/>
            <w:sz w:val="18"/>
          </w:rPr>
          <w:delText>per</w:delText>
        </w:r>
        <w:r>
          <w:rPr>
            <w:rFonts w:ascii="Arial"/>
            <w:spacing w:val="31"/>
            <w:sz w:val="18"/>
          </w:rPr>
          <w:delText xml:space="preserve"> </w:delText>
        </w:r>
        <w:r>
          <w:rPr>
            <w:rFonts w:ascii="Arial"/>
            <w:spacing w:val="-2"/>
            <w:sz w:val="18"/>
          </w:rPr>
          <w:delText>1</w:delText>
        </w:r>
        <w:r>
          <w:rPr>
            <w:rFonts w:ascii="Arial"/>
            <w:spacing w:val="-3"/>
            <w:sz w:val="18"/>
          </w:rPr>
          <w:delText>million</w:delText>
        </w:r>
        <w:r>
          <w:rPr>
            <w:rFonts w:ascii="Arial"/>
            <w:spacing w:val="27"/>
            <w:w w:val="106"/>
            <w:sz w:val="18"/>
          </w:rPr>
          <w:delText xml:space="preserve"> </w:delText>
        </w:r>
        <w:r>
          <w:rPr>
            <w:rFonts w:ascii="Arial"/>
            <w:sz w:val="18"/>
          </w:rPr>
          <w:delText>people</w:delText>
        </w:r>
        <w:r>
          <w:rPr>
            <w:rFonts w:ascii="Arial"/>
            <w:spacing w:val="-1"/>
            <w:sz w:val="18"/>
          </w:rPr>
          <w:delText xml:space="preserve"> </w:delText>
        </w:r>
        <w:r>
          <w:rPr>
            <w:rFonts w:ascii="Arial"/>
            <w:sz w:val="18"/>
          </w:rPr>
          <w:delText>by</w:delText>
        </w:r>
        <w:r>
          <w:rPr>
            <w:rFonts w:ascii="Arial"/>
            <w:spacing w:val="4"/>
            <w:sz w:val="18"/>
          </w:rPr>
          <w:delText xml:space="preserve"> </w:delText>
        </w:r>
        <w:r>
          <w:rPr>
            <w:rFonts w:ascii="Arial"/>
            <w:sz w:val="18"/>
          </w:rPr>
          <w:delText>[x] per</w:delText>
        </w:r>
        <w:r>
          <w:rPr>
            <w:rFonts w:ascii="Arial"/>
            <w:spacing w:val="1"/>
            <w:sz w:val="18"/>
          </w:rPr>
          <w:delText xml:space="preserve"> </w:delText>
        </w:r>
        <w:r>
          <w:rPr>
            <w:rFonts w:ascii="Arial"/>
            <w:sz w:val="18"/>
          </w:rPr>
          <w:delText>cent</w:delText>
        </w:r>
        <w:r>
          <w:rPr>
            <w:rFonts w:ascii="Arial"/>
            <w:spacing w:val="10"/>
            <w:sz w:val="18"/>
          </w:rPr>
          <w:delText xml:space="preserve"> </w:delText>
        </w:r>
      </w:del>
      <w:r w:rsidR="008B4707">
        <w:rPr>
          <w:rFonts w:ascii="Arial"/>
          <w:sz w:val="18"/>
        </w:rPr>
        <w:t>and</w:t>
      </w:r>
      <w:r w:rsidR="008B4707">
        <w:rPr>
          <w:rFonts w:ascii="Arial"/>
          <w:spacing w:val="1"/>
          <w:sz w:val="18"/>
          <w:rPrChange w:id="233" w:author="UN" w:date="2015-07-04T20:00:00Z">
            <w:rPr>
              <w:rFonts w:ascii="Arial"/>
              <w:spacing w:val="8"/>
              <w:sz w:val="18"/>
            </w:rPr>
          </w:rPrChange>
        </w:rPr>
        <w:t xml:space="preserve"> </w:t>
      </w:r>
      <w:r w:rsidR="008B4707">
        <w:rPr>
          <w:rFonts w:ascii="Arial"/>
          <w:sz w:val="18"/>
        </w:rPr>
        <w:t>public</w:t>
      </w:r>
    </w:p>
    <w:p w14:paraId="0E9FA934" w14:textId="02E5E28D" w:rsidR="00AB472A" w:rsidRDefault="008B4707" w:rsidP="008B4707">
      <w:pPr>
        <w:tabs>
          <w:tab w:val="left" w:pos="917"/>
        </w:tabs>
        <w:spacing w:before="40" w:line="282" w:lineRule="auto"/>
        <w:ind w:left="903" w:hanging="444"/>
        <w:rPr>
          <w:rFonts w:ascii="Arial" w:eastAsia="Arial" w:hAnsi="Arial" w:cs="Arial"/>
          <w:sz w:val="18"/>
          <w:szCs w:val="18"/>
        </w:rPr>
        <w:pPrChange w:id="234" w:author="UN" w:date="2015-07-04T20:00:00Z">
          <w:pPr>
            <w:spacing w:before="1" w:line="282" w:lineRule="auto"/>
            <w:ind w:left="895" w:firstLine="3"/>
          </w:pPr>
        </w:pPrChange>
      </w:pPr>
      <w:ins w:id="235" w:author="UN" w:date="2015-07-04T20:00:00Z">
        <w:r>
          <w:rPr>
            <w:rFonts w:ascii="Arial"/>
            <w:spacing w:val="6"/>
            <w:sz w:val="18"/>
          </w:rPr>
          <w:t xml:space="preserve"> </w:t>
        </w:r>
      </w:ins>
      <w:proofErr w:type="gramStart"/>
      <w:r>
        <w:rPr>
          <w:rFonts w:ascii="Arial"/>
          <w:sz w:val="18"/>
        </w:rPr>
        <w:t>and</w:t>
      </w:r>
      <w:proofErr w:type="gramEnd"/>
      <w:r>
        <w:rPr>
          <w:rFonts w:ascii="Arial"/>
          <w:spacing w:val="7"/>
          <w:sz w:val="18"/>
          <w:rPrChange w:id="236" w:author="UN" w:date="2015-07-04T20:00:00Z">
            <w:rPr>
              <w:rFonts w:ascii="Arial"/>
              <w:spacing w:val="-4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private</w:t>
      </w:r>
      <w:r>
        <w:rPr>
          <w:rFonts w:ascii="Arial"/>
          <w:w w:val="103"/>
          <w:sz w:val="18"/>
          <w:rPrChange w:id="237" w:author="UN" w:date="2015-07-04T20:00:00Z">
            <w:rPr>
              <w:rFonts w:ascii="Arial"/>
              <w:spacing w:val="-6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research</w:t>
      </w:r>
      <w:r>
        <w:rPr>
          <w:rFonts w:ascii="Arial"/>
          <w:spacing w:val="-1"/>
          <w:sz w:val="18"/>
          <w:rPrChange w:id="238" w:author="UN" w:date="2015-07-04T20:00:00Z">
            <w:rPr>
              <w:rFonts w:ascii="Arial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5"/>
          <w:sz w:val="18"/>
          <w:rPrChange w:id="239" w:author="UN" w:date="2015-07-04T20:00:00Z">
            <w:rPr>
              <w:rFonts w:ascii="Arial"/>
              <w:w w:val="97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development</w:t>
      </w:r>
      <w:r>
        <w:rPr>
          <w:rFonts w:ascii="Arial"/>
          <w:spacing w:val="-1"/>
          <w:sz w:val="18"/>
          <w:rPrChange w:id="240" w:author="UN" w:date="2015-07-04T20:00:00Z">
            <w:rPr>
              <w:rFonts w:ascii="Arial"/>
              <w:spacing w:val="13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spending</w:t>
      </w:r>
    </w:p>
    <w:p w14:paraId="1E2AE0F9" w14:textId="77777777" w:rsidR="00AB472A" w:rsidRDefault="00AB472A" w:rsidP="00AB472A">
      <w:pPr>
        <w:spacing w:before="36" w:line="282" w:lineRule="auto"/>
        <w:ind w:left="174" w:right="577" w:firstLine="14"/>
        <w:rPr>
          <w:rFonts w:ascii="Arial" w:eastAsia="Arial" w:hAnsi="Arial" w:cs="Arial"/>
          <w:sz w:val="18"/>
          <w:szCs w:val="18"/>
        </w:rPr>
      </w:pPr>
      <w:r>
        <w:br w:type="column"/>
      </w:r>
    </w:p>
    <w:p w14:paraId="6E0562F5" w14:textId="77777777" w:rsidR="00AB472A" w:rsidRDefault="00AB472A" w:rsidP="00AB472A">
      <w:pPr>
        <w:spacing w:line="282" w:lineRule="auto"/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41" w:space="40"/>
            <w:col w:w="4919"/>
          </w:cols>
        </w:sectPr>
      </w:pPr>
    </w:p>
    <w:p w14:paraId="5FB23B2D" w14:textId="77777777"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14:paraId="53951606" w14:textId="77777777" w:rsidR="00AB472A" w:rsidRDefault="00AB472A" w:rsidP="00AB472A">
      <w:pPr>
        <w:spacing w:before="9"/>
        <w:rPr>
          <w:rFonts w:ascii="Arial" w:eastAsia="Arial" w:hAnsi="Arial" w:cs="Arial"/>
          <w:sz w:val="23"/>
          <w:szCs w:val="23"/>
        </w:rPr>
      </w:pPr>
    </w:p>
    <w:p w14:paraId="197AB481" w14:textId="77777777" w:rsidR="00AB472A" w:rsidRDefault="00AB472A" w:rsidP="00AB472A">
      <w:pPr>
        <w:pStyle w:val="Heading4"/>
        <w:spacing w:before="74"/>
        <w:ind w:left="338"/>
      </w:pPr>
      <w:r>
        <w:rPr>
          <w:w w:val="105"/>
        </w:rPr>
        <w:t>GOAL</w:t>
      </w:r>
      <w:r>
        <w:rPr>
          <w:spacing w:val="-1"/>
          <w:w w:val="105"/>
        </w:rPr>
        <w:t xml:space="preserve"> </w:t>
      </w:r>
      <w:r>
        <w:rPr>
          <w:w w:val="105"/>
        </w:rPr>
        <w:t>11</w:t>
      </w:r>
      <w:r>
        <w:rPr>
          <w:spacing w:val="-39"/>
          <w:w w:val="105"/>
        </w:rPr>
        <w:t xml:space="preserve"> </w:t>
      </w:r>
      <w:r>
        <w:rPr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cities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human</w:t>
      </w:r>
      <w:r>
        <w:rPr>
          <w:spacing w:val="6"/>
          <w:w w:val="105"/>
        </w:rPr>
        <w:t xml:space="preserve"> </w:t>
      </w:r>
      <w:r>
        <w:rPr>
          <w:w w:val="105"/>
        </w:rPr>
        <w:t>settlements</w:t>
      </w:r>
      <w:r>
        <w:rPr>
          <w:spacing w:val="-6"/>
          <w:w w:val="105"/>
        </w:rPr>
        <w:t xml:space="preserve"> </w:t>
      </w:r>
      <w:r>
        <w:rPr>
          <w:w w:val="105"/>
        </w:rPr>
        <w:t>inclusive,</w:t>
      </w:r>
      <w:r>
        <w:rPr>
          <w:spacing w:val="-7"/>
          <w:w w:val="105"/>
        </w:rPr>
        <w:t xml:space="preserve"> </w:t>
      </w:r>
      <w:r>
        <w:rPr>
          <w:w w:val="105"/>
        </w:rPr>
        <w:t>safe,</w:t>
      </w:r>
      <w:r>
        <w:rPr>
          <w:spacing w:val="-14"/>
          <w:w w:val="105"/>
        </w:rPr>
        <w:t xml:space="preserve"> </w:t>
      </w:r>
      <w:r>
        <w:rPr>
          <w:w w:val="105"/>
        </w:rPr>
        <w:t>resilient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sustainable</w:t>
      </w:r>
    </w:p>
    <w:p w14:paraId="136B87EA" w14:textId="77777777" w:rsidR="00AB472A" w:rsidRDefault="00AB472A" w:rsidP="00AB472A">
      <w:pPr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14:paraId="19C93DCA" w14:textId="77777777" w:rsidR="00AB472A" w:rsidRDefault="00AB472A" w:rsidP="00AB472A">
      <w:pPr>
        <w:tabs>
          <w:tab w:val="left" w:pos="999"/>
        </w:tabs>
        <w:spacing w:before="146" w:line="281" w:lineRule="auto"/>
        <w:ind w:left="985" w:hanging="540"/>
        <w:rPr>
          <w:del w:id="241" w:author="UN" w:date="2015-07-04T20:00:00Z"/>
          <w:rFonts w:ascii="Arial" w:eastAsia="Arial" w:hAnsi="Arial" w:cs="Arial"/>
          <w:sz w:val="18"/>
          <w:szCs w:val="18"/>
        </w:rPr>
      </w:pPr>
      <w:r>
        <w:rPr>
          <w:rFonts w:ascii="Arial"/>
          <w:spacing w:val="-39"/>
          <w:w w:val="105"/>
          <w:sz w:val="18"/>
        </w:rPr>
        <w:lastRenderedPageBreak/>
        <w:t>1</w:t>
      </w:r>
      <w:r>
        <w:rPr>
          <w:rFonts w:ascii="Arial"/>
          <w:spacing w:val="-42"/>
          <w:w w:val="105"/>
          <w:sz w:val="18"/>
        </w:rPr>
        <w:t>1</w:t>
      </w:r>
      <w:r>
        <w:rPr>
          <w:rFonts w:ascii="Arial"/>
          <w:w w:val="105"/>
          <w:sz w:val="18"/>
        </w:rPr>
        <w:t>.5</w:t>
      </w:r>
      <w:r>
        <w:rPr>
          <w:rFonts w:ascii="Arial"/>
          <w:w w:val="105"/>
          <w:sz w:val="18"/>
        </w:rPr>
        <w:tab/>
      </w:r>
      <w:del w:id="242" w:author="UN" w:date="2015-07-04T20:00:00Z">
        <w:r>
          <w:rPr>
            <w:rFonts w:ascii="Arial"/>
            <w:w w:val="105"/>
            <w:sz w:val="18"/>
          </w:rPr>
          <w:tab/>
        </w:r>
      </w:del>
      <w:r w:rsidR="005F266C">
        <w:rPr>
          <w:rFonts w:ascii="Arial"/>
          <w:sz w:val="18"/>
        </w:rPr>
        <w:t>By</w:t>
      </w:r>
      <w:r w:rsidR="005F266C">
        <w:rPr>
          <w:rFonts w:ascii="Arial"/>
          <w:spacing w:val="-4"/>
          <w:sz w:val="18"/>
          <w:rPrChange w:id="243" w:author="UN" w:date="2015-07-04T20:00:00Z">
            <w:rPr>
              <w:rFonts w:ascii="Arial"/>
              <w:spacing w:val="-9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2030,</w:t>
      </w:r>
      <w:r w:rsidR="005F266C">
        <w:rPr>
          <w:rFonts w:ascii="Arial"/>
          <w:spacing w:val="3"/>
          <w:sz w:val="18"/>
          <w:rPrChange w:id="244" w:author="UN" w:date="2015-07-04T20:00:00Z">
            <w:rPr>
              <w:rFonts w:ascii="Arial"/>
              <w:spacing w:val="-3"/>
              <w:sz w:val="18"/>
            </w:rPr>
          </w:rPrChange>
        </w:rPr>
        <w:t xml:space="preserve"> </w:t>
      </w:r>
      <w:del w:id="245" w:author="UN" w:date="2015-07-04T20:00:00Z">
        <w:r>
          <w:rPr>
            <w:rFonts w:ascii="Arial"/>
            <w:sz w:val="18"/>
          </w:rPr>
          <w:delText>significantly</w:delText>
        </w:r>
      </w:del>
      <w:ins w:id="246" w:author="UN" w:date="2015-07-04T20:00:00Z">
        <w:r w:rsidR="005F266C">
          <w:rPr>
            <w:rFonts w:ascii="Arial"/>
            <w:sz w:val="18"/>
          </w:rPr>
          <w:t>substantially</w:t>
        </w:r>
      </w:ins>
      <w:r w:rsidR="005F266C">
        <w:rPr>
          <w:rFonts w:ascii="Arial"/>
          <w:spacing w:val="15"/>
          <w:sz w:val="18"/>
          <w:rPrChange w:id="247" w:author="UN" w:date="2015-07-04T20:00:00Z">
            <w:rPr>
              <w:rFonts w:ascii="Arial"/>
              <w:spacing w:val="9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reduce</w:t>
      </w:r>
      <w:r w:rsidR="005F266C">
        <w:rPr>
          <w:rFonts w:ascii="Arial"/>
          <w:spacing w:val="-11"/>
          <w:sz w:val="18"/>
          <w:rPrChange w:id="248" w:author="UN" w:date="2015-07-04T20:00:00Z">
            <w:rPr>
              <w:rFonts w:ascii="Arial"/>
              <w:spacing w:val="-15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the</w:t>
      </w:r>
      <w:r w:rsidR="005F266C">
        <w:rPr>
          <w:rFonts w:ascii="Arial"/>
          <w:spacing w:val="2"/>
          <w:sz w:val="18"/>
          <w:rPrChange w:id="249" w:author="UN" w:date="2015-07-04T20:00:00Z">
            <w:rPr>
              <w:rFonts w:ascii="Arial"/>
              <w:w w:val="106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250" w:author="UN" w:date="2015-07-04T20:00:00Z">
            <w:rPr>
              <w:rFonts w:ascii="Arial"/>
              <w:w w:val="105"/>
              <w:sz w:val="18"/>
            </w:rPr>
          </w:rPrChange>
        </w:rPr>
        <w:t>number</w:t>
      </w:r>
      <w:r w:rsidR="005F266C">
        <w:rPr>
          <w:rFonts w:ascii="Arial"/>
          <w:spacing w:val="6"/>
          <w:sz w:val="18"/>
          <w:rPrChange w:id="251" w:author="UN" w:date="2015-07-04T20:00:00Z">
            <w:rPr>
              <w:rFonts w:ascii="Arial"/>
              <w:spacing w:val="-20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252" w:author="UN" w:date="2015-07-04T20:00:00Z">
            <w:rPr>
              <w:rFonts w:ascii="Arial"/>
              <w:w w:val="105"/>
              <w:sz w:val="18"/>
            </w:rPr>
          </w:rPrChange>
        </w:rPr>
        <w:t>of</w:t>
      </w:r>
      <w:r w:rsidR="005F266C">
        <w:rPr>
          <w:rFonts w:ascii="Arial"/>
          <w:w w:val="104"/>
          <w:sz w:val="18"/>
          <w:rPrChange w:id="253" w:author="UN" w:date="2015-07-04T20:00:00Z">
            <w:rPr>
              <w:rFonts w:ascii="Arial"/>
              <w:spacing w:val="-18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254" w:author="UN" w:date="2015-07-04T20:00:00Z">
            <w:rPr>
              <w:rFonts w:ascii="Arial"/>
              <w:w w:val="105"/>
              <w:sz w:val="18"/>
            </w:rPr>
          </w:rPrChange>
        </w:rPr>
        <w:t>deaths</w:t>
      </w:r>
      <w:del w:id="255" w:author="UN" w:date="2015-07-04T20:00:00Z">
        <w:r>
          <w:rPr>
            <w:rFonts w:ascii="Arial"/>
            <w:spacing w:val="-15"/>
            <w:w w:val="105"/>
            <w:sz w:val="18"/>
          </w:rPr>
          <w:delText xml:space="preserve"> </w:delText>
        </w:r>
        <w:r>
          <w:rPr>
            <w:rFonts w:ascii="Arial"/>
            <w:w w:val="105"/>
            <w:sz w:val="18"/>
          </w:rPr>
          <w:delText>and</w:delText>
        </w:r>
      </w:del>
      <w:ins w:id="256" w:author="UN" w:date="2015-07-04T20:00:00Z">
        <w:r w:rsidR="005F266C">
          <w:rPr>
            <w:rFonts w:ascii="Arial"/>
            <w:sz w:val="18"/>
          </w:rPr>
          <w:t>,</w:t>
        </w:r>
      </w:ins>
      <w:r w:rsidR="005F266C">
        <w:rPr>
          <w:rFonts w:ascii="Arial"/>
          <w:spacing w:val="-2"/>
          <w:sz w:val="18"/>
          <w:rPrChange w:id="257" w:author="UN" w:date="2015-07-04T20:00:00Z">
            <w:rPr>
              <w:rFonts w:ascii="Arial"/>
              <w:spacing w:val="-25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258" w:author="UN" w:date="2015-07-04T20:00:00Z">
            <w:rPr>
              <w:rFonts w:ascii="Arial"/>
              <w:w w:val="105"/>
              <w:sz w:val="18"/>
            </w:rPr>
          </w:rPrChange>
        </w:rPr>
        <w:t>the</w:t>
      </w:r>
      <w:r w:rsidR="005F266C">
        <w:rPr>
          <w:rFonts w:ascii="Arial"/>
          <w:spacing w:val="19"/>
          <w:sz w:val="18"/>
          <w:rPrChange w:id="259" w:author="UN" w:date="2015-07-04T20:00:00Z">
            <w:rPr>
              <w:rFonts w:ascii="Arial"/>
              <w:spacing w:val="-15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260" w:author="UN" w:date="2015-07-04T20:00:00Z">
            <w:rPr>
              <w:rFonts w:ascii="Arial"/>
              <w:w w:val="105"/>
              <w:sz w:val="18"/>
            </w:rPr>
          </w:rPrChange>
        </w:rPr>
        <w:t>number</w:t>
      </w:r>
      <w:r w:rsidR="005F266C">
        <w:rPr>
          <w:rFonts w:ascii="Arial"/>
          <w:spacing w:val="16"/>
          <w:sz w:val="18"/>
          <w:rPrChange w:id="261" w:author="UN" w:date="2015-07-04T20:00:00Z">
            <w:rPr>
              <w:rFonts w:ascii="Arial"/>
              <w:w w:val="102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262" w:author="UN" w:date="2015-07-04T20:00:00Z">
            <w:rPr>
              <w:rFonts w:ascii="Arial"/>
              <w:w w:val="105"/>
              <w:sz w:val="18"/>
            </w:rPr>
          </w:rPrChange>
        </w:rPr>
        <w:t>of</w:t>
      </w:r>
      <w:r w:rsidR="005F266C">
        <w:rPr>
          <w:rFonts w:ascii="Arial"/>
          <w:spacing w:val="4"/>
          <w:sz w:val="18"/>
          <w:rPrChange w:id="263" w:author="UN" w:date="2015-07-04T20:00:00Z">
            <w:rPr>
              <w:rFonts w:ascii="Arial"/>
              <w:spacing w:val="-27"/>
              <w:w w:val="105"/>
              <w:sz w:val="18"/>
            </w:rPr>
          </w:rPrChange>
        </w:rPr>
        <w:t xml:space="preserve"> </w:t>
      </w:r>
      <w:del w:id="264" w:author="UN" w:date="2015-07-04T20:00:00Z">
        <w:r>
          <w:rPr>
            <w:rFonts w:ascii="Arial"/>
            <w:w w:val="105"/>
            <w:sz w:val="18"/>
          </w:rPr>
          <w:delText>people</w:delText>
        </w:r>
        <w:r>
          <w:rPr>
            <w:rFonts w:ascii="Arial"/>
            <w:spacing w:val="-26"/>
            <w:w w:val="105"/>
            <w:sz w:val="18"/>
          </w:rPr>
          <w:delText xml:space="preserve"> </w:delText>
        </w:r>
      </w:del>
      <w:r w:rsidR="005F266C">
        <w:rPr>
          <w:rFonts w:ascii="Arial"/>
          <w:sz w:val="18"/>
          <w:rPrChange w:id="265" w:author="UN" w:date="2015-07-04T20:00:00Z">
            <w:rPr>
              <w:rFonts w:ascii="Arial"/>
              <w:w w:val="105"/>
              <w:sz w:val="18"/>
            </w:rPr>
          </w:rPrChange>
        </w:rPr>
        <w:t>affected</w:t>
      </w:r>
      <w:r w:rsidR="005F266C">
        <w:rPr>
          <w:rFonts w:ascii="Arial"/>
          <w:spacing w:val="16"/>
          <w:sz w:val="18"/>
          <w:rPrChange w:id="266" w:author="UN" w:date="2015-07-04T20:00:00Z">
            <w:rPr>
              <w:rFonts w:ascii="Arial"/>
              <w:spacing w:val="-26"/>
              <w:w w:val="105"/>
              <w:sz w:val="18"/>
            </w:rPr>
          </w:rPrChange>
        </w:rPr>
        <w:t xml:space="preserve"> </w:t>
      </w:r>
      <w:ins w:id="267" w:author="UN" w:date="2015-07-04T20:00:00Z">
        <w:r w:rsidR="005F266C">
          <w:rPr>
            <w:rFonts w:ascii="Arial"/>
            <w:sz w:val="18"/>
          </w:rPr>
          <w:t>people</w:t>
        </w:r>
        <w:r w:rsidR="005F266C">
          <w:rPr>
            <w:rFonts w:ascii="Arial"/>
            <w:spacing w:val="9"/>
            <w:sz w:val="18"/>
          </w:rPr>
          <w:t xml:space="preserve"> </w:t>
        </w:r>
      </w:ins>
      <w:r w:rsidR="005F266C">
        <w:rPr>
          <w:rFonts w:ascii="Arial"/>
          <w:sz w:val="18"/>
          <w:rPrChange w:id="268" w:author="UN" w:date="2015-07-04T20:00:00Z">
            <w:rPr>
              <w:rFonts w:ascii="Arial"/>
              <w:w w:val="105"/>
              <w:sz w:val="18"/>
            </w:rPr>
          </w:rPrChange>
        </w:rPr>
        <w:t>and</w:t>
      </w:r>
      <w:r w:rsidR="005F266C">
        <w:rPr>
          <w:rFonts w:ascii="Arial"/>
          <w:spacing w:val="-3"/>
          <w:sz w:val="18"/>
          <w:rPrChange w:id="269" w:author="UN" w:date="2015-07-04T20:00:00Z">
            <w:rPr>
              <w:rFonts w:ascii="Arial"/>
              <w:spacing w:val="-28"/>
              <w:w w:val="105"/>
              <w:sz w:val="18"/>
            </w:rPr>
          </w:rPrChange>
        </w:rPr>
        <w:t xml:space="preserve"> </w:t>
      </w:r>
      <w:del w:id="270" w:author="UN" w:date="2015-07-04T20:00:00Z">
        <w:r>
          <w:rPr>
            <w:rFonts w:ascii="Arial"/>
            <w:w w:val="105"/>
            <w:sz w:val="18"/>
          </w:rPr>
          <w:delText>decrease</w:delText>
        </w:r>
        <w:r>
          <w:rPr>
            <w:rFonts w:ascii="Arial"/>
            <w:spacing w:val="-23"/>
            <w:w w:val="105"/>
            <w:sz w:val="18"/>
          </w:rPr>
          <w:delText xml:space="preserve"> </w:delText>
        </w:r>
        <w:r>
          <w:rPr>
            <w:rFonts w:ascii="Arial"/>
            <w:w w:val="105"/>
            <w:sz w:val="18"/>
          </w:rPr>
          <w:delText>by</w:delText>
        </w:r>
        <w:r>
          <w:rPr>
            <w:rFonts w:ascii="Arial"/>
            <w:w w:val="99"/>
            <w:sz w:val="18"/>
          </w:rPr>
          <w:delText xml:space="preserve"> </w:delText>
        </w:r>
        <w:r>
          <w:rPr>
            <w:rFonts w:ascii="Arial"/>
            <w:w w:val="105"/>
            <w:sz w:val="18"/>
          </w:rPr>
          <w:delText>[x]</w:delText>
        </w:r>
        <w:r>
          <w:rPr>
            <w:rFonts w:ascii="Arial"/>
            <w:spacing w:val="-28"/>
            <w:w w:val="105"/>
            <w:sz w:val="18"/>
          </w:rPr>
          <w:delText xml:space="preserve"> </w:delText>
        </w:r>
        <w:r>
          <w:rPr>
            <w:rFonts w:ascii="Arial"/>
            <w:w w:val="105"/>
            <w:sz w:val="18"/>
          </w:rPr>
          <w:delText>per</w:delText>
        </w:r>
        <w:r>
          <w:rPr>
            <w:rFonts w:ascii="Arial"/>
            <w:spacing w:val="-29"/>
            <w:w w:val="105"/>
            <w:sz w:val="18"/>
          </w:rPr>
          <w:delText xml:space="preserve"> </w:delText>
        </w:r>
        <w:r>
          <w:rPr>
            <w:rFonts w:ascii="Arial"/>
            <w:w w:val="105"/>
            <w:sz w:val="18"/>
          </w:rPr>
          <w:delText>cent</w:delText>
        </w:r>
        <w:r>
          <w:rPr>
            <w:rFonts w:ascii="Arial"/>
            <w:spacing w:val="-33"/>
            <w:w w:val="105"/>
            <w:sz w:val="18"/>
          </w:rPr>
          <w:delText xml:space="preserve"> </w:delText>
        </w:r>
      </w:del>
      <w:r w:rsidR="005F266C">
        <w:rPr>
          <w:rFonts w:ascii="Arial"/>
          <w:sz w:val="18"/>
          <w:rPrChange w:id="271" w:author="UN" w:date="2015-07-04T20:00:00Z">
            <w:rPr>
              <w:rFonts w:ascii="Arial"/>
              <w:w w:val="105"/>
              <w:sz w:val="18"/>
            </w:rPr>
          </w:rPrChange>
        </w:rPr>
        <w:t>the</w:t>
      </w:r>
      <w:ins w:id="272" w:author="UN" w:date="2015-07-04T20:00:00Z">
        <w:r w:rsidR="005F266C">
          <w:rPr>
            <w:rFonts w:ascii="Arial"/>
            <w:w w:val="106"/>
            <w:sz w:val="18"/>
          </w:rPr>
          <w:t xml:space="preserve"> </w:t>
        </w:r>
        <w:r w:rsidR="005F266C">
          <w:rPr>
            <w:rFonts w:ascii="Arial"/>
            <w:sz w:val="18"/>
          </w:rPr>
          <w:t>direct</w:t>
        </w:r>
      </w:ins>
      <w:r w:rsidR="005F266C">
        <w:rPr>
          <w:rFonts w:ascii="Arial"/>
          <w:spacing w:val="1"/>
          <w:sz w:val="18"/>
          <w:rPrChange w:id="273" w:author="UN" w:date="2015-07-04T20:00:00Z">
            <w:rPr>
              <w:rFonts w:ascii="Arial"/>
              <w:spacing w:val="-27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274" w:author="UN" w:date="2015-07-04T20:00:00Z">
            <w:rPr>
              <w:rFonts w:ascii="Arial"/>
              <w:w w:val="105"/>
              <w:sz w:val="18"/>
            </w:rPr>
          </w:rPrChange>
        </w:rPr>
        <w:t>economic</w:t>
      </w:r>
      <w:r w:rsidR="005F266C">
        <w:rPr>
          <w:rFonts w:ascii="Arial"/>
          <w:spacing w:val="9"/>
          <w:sz w:val="18"/>
          <w:rPrChange w:id="275" w:author="UN" w:date="2015-07-04T20:00:00Z">
            <w:rPr>
              <w:rFonts w:ascii="Arial"/>
              <w:spacing w:val="-23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276" w:author="UN" w:date="2015-07-04T20:00:00Z">
            <w:rPr>
              <w:rFonts w:ascii="Arial"/>
              <w:w w:val="105"/>
              <w:sz w:val="18"/>
            </w:rPr>
          </w:rPrChange>
        </w:rPr>
        <w:t>losses</w:t>
      </w:r>
      <w:r w:rsidR="005F266C">
        <w:rPr>
          <w:rFonts w:ascii="Arial"/>
          <w:spacing w:val="1"/>
          <w:sz w:val="18"/>
          <w:rPrChange w:id="277" w:author="UN" w:date="2015-07-04T20:00:00Z">
            <w:rPr>
              <w:rFonts w:ascii="Arial"/>
              <w:w w:val="92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278" w:author="UN" w:date="2015-07-04T20:00:00Z">
            <w:rPr>
              <w:rFonts w:ascii="Arial"/>
              <w:w w:val="105"/>
              <w:sz w:val="18"/>
            </w:rPr>
          </w:rPrChange>
        </w:rPr>
        <w:t>relative</w:t>
      </w:r>
      <w:r w:rsidR="005F266C">
        <w:rPr>
          <w:rFonts w:ascii="Arial"/>
          <w:spacing w:val="-10"/>
          <w:sz w:val="18"/>
          <w:rPrChange w:id="279" w:author="UN" w:date="2015-07-04T20:00:00Z">
            <w:rPr>
              <w:rFonts w:ascii="Arial"/>
              <w:spacing w:val="-33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280" w:author="UN" w:date="2015-07-04T20:00:00Z">
            <w:rPr>
              <w:rFonts w:ascii="Arial"/>
              <w:w w:val="105"/>
              <w:sz w:val="18"/>
            </w:rPr>
          </w:rPrChange>
        </w:rPr>
        <w:t>to</w:t>
      </w:r>
      <w:r w:rsidR="005F266C">
        <w:rPr>
          <w:rFonts w:ascii="Arial"/>
          <w:spacing w:val="-6"/>
          <w:sz w:val="18"/>
          <w:rPrChange w:id="281" w:author="UN" w:date="2015-07-04T20:00:00Z">
            <w:rPr>
              <w:rFonts w:ascii="Arial"/>
              <w:spacing w:val="-30"/>
              <w:w w:val="105"/>
              <w:sz w:val="18"/>
            </w:rPr>
          </w:rPrChange>
        </w:rPr>
        <w:t xml:space="preserve"> </w:t>
      </w:r>
      <w:ins w:id="282" w:author="UN" w:date="2015-07-04T20:00:00Z">
        <w:r w:rsidR="005F266C">
          <w:rPr>
            <w:rFonts w:ascii="Arial"/>
            <w:sz w:val="18"/>
          </w:rPr>
          <w:t>global</w:t>
        </w:r>
        <w:r w:rsidR="005F266C">
          <w:rPr>
            <w:rFonts w:ascii="Arial"/>
            <w:spacing w:val="-4"/>
            <w:sz w:val="18"/>
          </w:rPr>
          <w:t xml:space="preserve"> </w:t>
        </w:r>
      </w:ins>
      <w:r w:rsidR="005F266C">
        <w:rPr>
          <w:rFonts w:ascii="Arial"/>
          <w:sz w:val="18"/>
          <w:rPrChange w:id="283" w:author="UN" w:date="2015-07-04T20:00:00Z">
            <w:rPr>
              <w:rFonts w:ascii="Arial"/>
              <w:w w:val="105"/>
              <w:sz w:val="18"/>
            </w:rPr>
          </w:rPrChange>
        </w:rPr>
        <w:t>gross</w:t>
      </w:r>
      <w:r w:rsidR="005F266C">
        <w:rPr>
          <w:rFonts w:ascii="Arial"/>
          <w:w w:val="94"/>
          <w:sz w:val="18"/>
          <w:rPrChange w:id="284" w:author="UN" w:date="2015-07-04T20:00:00Z">
            <w:rPr>
              <w:rFonts w:ascii="Arial"/>
              <w:spacing w:val="-24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285" w:author="UN" w:date="2015-07-04T20:00:00Z">
            <w:rPr>
              <w:rFonts w:ascii="Arial"/>
              <w:w w:val="105"/>
              <w:sz w:val="18"/>
            </w:rPr>
          </w:rPrChange>
        </w:rPr>
        <w:t>domestic</w:t>
      </w:r>
      <w:r w:rsidR="005F266C">
        <w:rPr>
          <w:rFonts w:ascii="Arial"/>
          <w:spacing w:val="6"/>
          <w:sz w:val="18"/>
          <w:rPrChange w:id="286" w:author="UN" w:date="2015-07-04T20:00:00Z">
            <w:rPr>
              <w:rFonts w:ascii="Arial"/>
              <w:spacing w:val="-23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287" w:author="UN" w:date="2015-07-04T20:00:00Z">
            <w:rPr>
              <w:rFonts w:ascii="Arial"/>
              <w:w w:val="105"/>
              <w:sz w:val="18"/>
            </w:rPr>
          </w:rPrChange>
        </w:rPr>
        <w:t>product</w:t>
      </w:r>
      <w:r w:rsidR="005F266C">
        <w:rPr>
          <w:rFonts w:ascii="Arial"/>
          <w:spacing w:val="-8"/>
          <w:sz w:val="18"/>
          <w:rPrChange w:id="288" w:author="UN" w:date="2015-07-04T20:00:00Z">
            <w:rPr>
              <w:rFonts w:ascii="Arial"/>
              <w:w w:val="102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caused</w:t>
      </w:r>
      <w:r w:rsidR="005F266C">
        <w:rPr>
          <w:rFonts w:ascii="Arial"/>
          <w:sz w:val="18"/>
          <w:rPrChange w:id="289" w:author="UN" w:date="2015-07-04T20:00:00Z">
            <w:rPr>
              <w:rFonts w:ascii="Arial"/>
              <w:spacing w:val="-7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by</w:t>
      </w:r>
      <w:r w:rsidR="005F266C">
        <w:rPr>
          <w:rFonts w:ascii="Arial"/>
          <w:spacing w:val="-10"/>
          <w:sz w:val="18"/>
          <w:rPrChange w:id="290" w:author="UN" w:date="2015-07-04T20:00:00Z">
            <w:rPr>
              <w:rFonts w:ascii="Arial"/>
              <w:spacing w:val="-12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disasters,</w:t>
      </w:r>
      <w:r w:rsidR="005F266C">
        <w:rPr>
          <w:rFonts w:ascii="Arial"/>
          <w:spacing w:val="5"/>
          <w:sz w:val="18"/>
          <w:rPrChange w:id="291" w:author="UN" w:date="2015-07-04T20:00:00Z">
            <w:rPr>
              <w:rFonts w:ascii="Arial"/>
              <w:spacing w:val="-8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including</w:t>
      </w:r>
    </w:p>
    <w:p w14:paraId="1F49E7B0" w14:textId="68477E68" w:rsidR="00AB472A" w:rsidRDefault="005F266C" w:rsidP="005F266C">
      <w:pPr>
        <w:tabs>
          <w:tab w:val="left" w:pos="999"/>
        </w:tabs>
        <w:spacing w:before="146" w:line="281" w:lineRule="auto"/>
        <w:ind w:left="985" w:hanging="540"/>
        <w:rPr>
          <w:rFonts w:ascii="Arial" w:eastAsia="Arial" w:hAnsi="Arial" w:cs="Arial"/>
          <w:sz w:val="18"/>
          <w:szCs w:val="18"/>
        </w:rPr>
        <w:pPrChange w:id="292" w:author="UN" w:date="2015-07-04T20:00:00Z">
          <w:pPr>
            <w:spacing w:before="1" w:line="282" w:lineRule="auto"/>
            <w:ind w:left="974" w:right="195" w:firstLine="3"/>
          </w:pPr>
        </w:pPrChange>
      </w:pPr>
      <w:ins w:id="293" w:author="UN" w:date="2015-07-04T20:00:00Z">
        <w:r>
          <w:rPr>
            <w:rFonts w:ascii="Arial"/>
            <w:w w:val="102"/>
            <w:sz w:val="18"/>
          </w:rPr>
          <w:t xml:space="preserve"> </w:t>
        </w:r>
      </w:ins>
      <w:proofErr w:type="gramStart"/>
      <w:r>
        <w:rPr>
          <w:rFonts w:ascii="Arial"/>
          <w:sz w:val="18"/>
        </w:rPr>
        <w:t>water-related</w:t>
      </w:r>
      <w:proofErr w:type="gramEnd"/>
      <w:r>
        <w:rPr>
          <w:rFonts w:ascii="Arial"/>
          <w:spacing w:val="21"/>
          <w:sz w:val="18"/>
          <w:rPrChange w:id="294" w:author="UN" w:date="2015-07-04T20:00:00Z">
            <w:rPr>
              <w:rFonts w:ascii="Arial"/>
              <w:spacing w:val="17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disasters,</w:t>
      </w:r>
      <w:r>
        <w:rPr>
          <w:rFonts w:ascii="Arial"/>
          <w:spacing w:val="14"/>
          <w:sz w:val="18"/>
          <w:rPrChange w:id="295" w:author="UN" w:date="2015-07-04T20:00:00Z">
            <w:rPr>
              <w:rFonts w:ascii="Arial"/>
              <w:spacing w:val="11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with</w:t>
      </w:r>
      <w:r>
        <w:rPr>
          <w:rFonts w:ascii="Arial"/>
          <w:spacing w:val="9"/>
          <w:sz w:val="18"/>
          <w:rPrChange w:id="296" w:author="UN" w:date="2015-07-04T20:00:00Z">
            <w:rPr>
              <w:rFonts w:ascii="Arial"/>
              <w:spacing w:val="6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6"/>
          <w:sz w:val="18"/>
          <w:rPrChange w:id="297" w:author="UN" w:date="2015-07-04T20:00:00Z">
            <w:rPr>
              <w:rFonts w:ascii="Arial"/>
              <w:w w:val="85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focus</w:t>
      </w:r>
      <w:r>
        <w:rPr>
          <w:rFonts w:ascii="Arial"/>
          <w:spacing w:val="8"/>
          <w:sz w:val="18"/>
          <w:rPrChange w:id="298" w:author="UN" w:date="2015-07-04T20:00:00Z">
            <w:rPr>
              <w:rFonts w:ascii="Arial"/>
              <w:spacing w:val="15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on</w:t>
      </w:r>
      <w:r>
        <w:rPr>
          <w:rFonts w:ascii="Arial"/>
          <w:spacing w:val="8"/>
          <w:sz w:val="18"/>
          <w:rPrChange w:id="299" w:author="UN" w:date="2015-07-04T20:00:00Z">
            <w:rPr>
              <w:rFonts w:ascii="Arial"/>
              <w:spacing w:val="13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protecting</w:t>
      </w:r>
      <w:r>
        <w:rPr>
          <w:rFonts w:ascii="Arial"/>
          <w:w w:val="104"/>
          <w:sz w:val="18"/>
          <w:rPrChange w:id="300" w:author="UN" w:date="2015-07-04T20:00:00Z">
            <w:rPr>
              <w:rFonts w:ascii="Arial"/>
              <w:spacing w:val="-3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18"/>
          <w:sz w:val="18"/>
        </w:rPr>
        <w:t xml:space="preserve"> </w:t>
      </w:r>
      <w:r>
        <w:rPr>
          <w:rFonts w:ascii="Arial"/>
          <w:sz w:val="18"/>
        </w:rPr>
        <w:t>poor</w:t>
      </w:r>
      <w:r>
        <w:rPr>
          <w:rFonts w:ascii="Arial"/>
          <w:spacing w:val="13"/>
          <w:sz w:val="18"/>
          <w:rPrChange w:id="301" w:author="UN" w:date="2015-07-04T20:00:00Z">
            <w:rPr>
              <w:rFonts w:ascii="Arial"/>
              <w:spacing w:val="9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10"/>
          <w:sz w:val="18"/>
          <w:rPrChange w:id="302" w:author="UN" w:date="2015-07-04T20:00:00Z">
            <w:rPr>
              <w:rFonts w:ascii="Arial"/>
              <w:w w:val="97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people</w:t>
      </w:r>
      <w:r>
        <w:rPr>
          <w:rFonts w:ascii="Arial"/>
          <w:spacing w:val="8"/>
          <w:sz w:val="18"/>
          <w:rPrChange w:id="303" w:author="UN" w:date="2015-07-04T20:00:00Z">
            <w:rPr>
              <w:rFonts w:ascii="Arial"/>
              <w:spacing w:val="9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10"/>
          <w:sz w:val="18"/>
          <w:rPrChange w:id="304" w:author="UN" w:date="2015-07-04T20:00:00Z">
            <w:rPr>
              <w:rFonts w:ascii="Arial"/>
              <w:spacing w:val="-9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vulnerable</w:t>
      </w:r>
      <w:r>
        <w:rPr>
          <w:rFonts w:ascii="Arial"/>
          <w:spacing w:val="18"/>
          <w:sz w:val="18"/>
          <w:rPrChange w:id="305" w:author="UN" w:date="2015-07-04T20:00:00Z">
            <w:rPr>
              <w:rFonts w:ascii="Arial"/>
              <w:spacing w:val="24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situations</w:t>
      </w:r>
      <w:ins w:id="306" w:author="UN" w:date="2015-07-04T20:00:00Z">
        <w:r>
          <w:rPr>
            <w:rFonts w:ascii="Arial"/>
            <w:sz w:val="18"/>
          </w:rPr>
          <w:t>,</w:t>
        </w:r>
        <w:r>
          <w:rPr>
            <w:rFonts w:ascii="Arial"/>
            <w:w w:val="101"/>
            <w:sz w:val="18"/>
          </w:rPr>
          <w:t xml:space="preserve"> </w:t>
        </w:r>
        <w:r>
          <w:rPr>
            <w:rFonts w:ascii="Arial"/>
            <w:sz w:val="18"/>
          </w:rPr>
          <w:t>including</w:t>
        </w:r>
        <w:r>
          <w:rPr>
            <w:rFonts w:ascii="Arial"/>
            <w:spacing w:val="-15"/>
            <w:sz w:val="18"/>
          </w:rPr>
          <w:t xml:space="preserve"> </w:t>
        </w:r>
        <w:r>
          <w:rPr>
            <w:rFonts w:ascii="Arial"/>
            <w:sz w:val="18"/>
          </w:rPr>
          <w:t>through</w:t>
        </w:r>
        <w:r>
          <w:rPr>
            <w:rFonts w:ascii="Arial"/>
            <w:spacing w:val="6"/>
            <w:sz w:val="18"/>
          </w:rPr>
          <w:t xml:space="preserve"> </w:t>
        </w:r>
        <w:r>
          <w:rPr>
            <w:rFonts w:ascii="Arial"/>
            <w:sz w:val="18"/>
          </w:rPr>
          <w:t>humanitarian</w:t>
        </w:r>
        <w:r>
          <w:rPr>
            <w:rFonts w:ascii="Arial"/>
            <w:spacing w:val="10"/>
            <w:sz w:val="18"/>
          </w:rPr>
          <w:t xml:space="preserve"> </w:t>
        </w:r>
        <w:r>
          <w:rPr>
            <w:rFonts w:ascii="Arial"/>
            <w:sz w:val="18"/>
          </w:rPr>
          <w:t>assistance.</w:t>
        </w:r>
      </w:ins>
    </w:p>
    <w:p w14:paraId="714A0FF2" w14:textId="77777777" w:rsidR="00AB472A" w:rsidRDefault="00AB472A" w:rsidP="00AB472A">
      <w:pPr>
        <w:spacing w:before="142" w:line="282" w:lineRule="auto"/>
        <w:ind w:left="229" w:right="639" w:firstLine="21"/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22" w:space="40"/>
            <w:col w:w="4938"/>
          </w:cols>
        </w:sectPr>
      </w:pPr>
      <w:r>
        <w:br w:type="column"/>
      </w:r>
      <w:r>
        <w:rPr>
          <w:rFonts w:ascii="Arial" w:eastAsia="Arial" w:hAnsi="Arial" w:cs="Arial"/>
          <w:sz w:val="18"/>
          <w:szCs w:val="18"/>
        </w:rPr>
        <w:lastRenderedPageBreak/>
        <w:t xml:space="preserve"> </w:t>
      </w:r>
    </w:p>
    <w:p w14:paraId="41529BEB" w14:textId="77777777" w:rsidR="00AB472A" w:rsidRDefault="00AB472A" w:rsidP="00AB472A">
      <w:pPr>
        <w:spacing w:before="9"/>
        <w:rPr>
          <w:rFonts w:ascii="Arial" w:eastAsia="Arial" w:hAnsi="Arial" w:cs="Arial"/>
          <w:sz w:val="21"/>
          <w:szCs w:val="21"/>
        </w:rPr>
      </w:pPr>
    </w:p>
    <w:p w14:paraId="19345A85" w14:textId="77777777" w:rsidR="00AB472A" w:rsidRDefault="00AB472A" w:rsidP="00AB472A">
      <w:pPr>
        <w:rPr>
          <w:rFonts w:ascii="Arial" w:eastAsia="Arial" w:hAnsi="Arial" w:cs="Arial"/>
          <w:sz w:val="21"/>
          <w:szCs w:val="21"/>
        </w:rPr>
        <w:sectPr w:rsidR="00AB472A">
          <w:pgSz w:w="12240" w:h="15840"/>
          <w:pgMar w:top="1500" w:right="1720" w:bottom="1160" w:left="1720" w:header="0" w:footer="963" w:gutter="0"/>
          <w:cols w:space="720"/>
        </w:sectPr>
      </w:pPr>
    </w:p>
    <w:p w14:paraId="168AA5CF" w14:textId="77777777" w:rsidR="00AB472A" w:rsidRDefault="00AB472A" w:rsidP="00AB472A">
      <w:pPr>
        <w:spacing w:before="82" w:line="299" w:lineRule="auto"/>
        <w:ind w:left="988" w:right="68" w:hanging="523"/>
        <w:rPr>
          <w:del w:id="307" w:author="UN" w:date="2015-07-04T20:00:00Z"/>
          <w:rFonts w:ascii="Arial" w:eastAsia="Arial" w:hAnsi="Arial" w:cs="Arial"/>
          <w:sz w:val="17"/>
          <w:szCs w:val="17"/>
        </w:rPr>
      </w:pPr>
      <w:r>
        <w:rPr>
          <w:rFonts w:ascii="Arial"/>
          <w:spacing w:val="-38"/>
          <w:w w:val="110"/>
          <w:sz w:val="17"/>
        </w:rPr>
        <w:lastRenderedPageBreak/>
        <w:t>1</w:t>
      </w:r>
      <w:r>
        <w:rPr>
          <w:rFonts w:ascii="Arial"/>
          <w:spacing w:val="-40"/>
          <w:w w:val="110"/>
          <w:sz w:val="17"/>
        </w:rPr>
        <w:t>1</w:t>
      </w:r>
      <w:r>
        <w:rPr>
          <w:rFonts w:ascii="Arial"/>
          <w:w w:val="110"/>
          <w:sz w:val="17"/>
        </w:rPr>
        <w:t xml:space="preserve">.b  </w:t>
      </w:r>
      <w:r>
        <w:rPr>
          <w:rFonts w:ascii="Arial"/>
          <w:spacing w:val="5"/>
          <w:w w:val="110"/>
          <w:sz w:val="17"/>
        </w:rPr>
        <w:t xml:space="preserve"> </w:t>
      </w:r>
      <w:r w:rsidR="005F266C">
        <w:rPr>
          <w:rFonts w:ascii="Arial"/>
          <w:w w:val="105"/>
          <w:sz w:val="17"/>
          <w:rPrChange w:id="308" w:author="UN" w:date="2015-07-04T20:00:00Z">
            <w:rPr>
              <w:rFonts w:ascii="Arial"/>
              <w:w w:val="110"/>
              <w:sz w:val="17"/>
            </w:rPr>
          </w:rPrChange>
        </w:rPr>
        <w:t>By</w:t>
      </w:r>
      <w:r w:rsidR="005F266C">
        <w:rPr>
          <w:rFonts w:ascii="Arial"/>
          <w:spacing w:val="-5"/>
          <w:w w:val="105"/>
          <w:sz w:val="17"/>
          <w:rPrChange w:id="309" w:author="UN" w:date="2015-07-04T20:00:00Z">
            <w:rPr>
              <w:rFonts w:ascii="Arial"/>
              <w:spacing w:val="-10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310" w:author="UN" w:date="2015-07-04T20:00:00Z">
            <w:rPr>
              <w:rFonts w:ascii="Arial"/>
              <w:w w:val="110"/>
              <w:sz w:val="17"/>
            </w:rPr>
          </w:rPrChange>
        </w:rPr>
        <w:t>2020,</w:t>
      </w:r>
      <w:r w:rsidR="005F266C">
        <w:rPr>
          <w:rFonts w:ascii="Arial"/>
          <w:spacing w:val="1"/>
          <w:w w:val="105"/>
          <w:sz w:val="17"/>
          <w:rPrChange w:id="311" w:author="UN" w:date="2015-07-04T20:00:00Z">
            <w:rPr>
              <w:rFonts w:ascii="Arial"/>
              <w:spacing w:val="-3"/>
              <w:w w:val="110"/>
              <w:sz w:val="17"/>
            </w:rPr>
          </w:rPrChange>
        </w:rPr>
        <w:t xml:space="preserve"> </w:t>
      </w:r>
      <w:ins w:id="312" w:author="UN" w:date="2015-07-04T20:00:00Z">
        <w:r w:rsidR="005F266C">
          <w:rPr>
            <w:rFonts w:ascii="Arial"/>
            <w:w w:val="105"/>
            <w:sz w:val="17"/>
          </w:rPr>
          <w:t>substantially</w:t>
        </w:r>
        <w:r w:rsidR="005F266C">
          <w:rPr>
            <w:rFonts w:ascii="Arial"/>
            <w:spacing w:val="16"/>
            <w:w w:val="105"/>
            <w:sz w:val="17"/>
          </w:rPr>
          <w:t xml:space="preserve"> </w:t>
        </w:r>
      </w:ins>
      <w:r w:rsidR="005F266C">
        <w:rPr>
          <w:rFonts w:ascii="Arial"/>
          <w:w w:val="105"/>
          <w:sz w:val="17"/>
          <w:rPrChange w:id="313" w:author="UN" w:date="2015-07-04T20:00:00Z">
            <w:rPr>
              <w:rFonts w:ascii="Arial"/>
              <w:w w:val="110"/>
              <w:sz w:val="17"/>
            </w:rPr>
          </w:rPrChange>
        </w:rPr>
        <w:t>increase</w:t>
      </w:r>
      <w:del w:id="314" w:author="UN" w:date="2015-07-04T20:00:00Z">
        <w:r>
          <w:rPr>
            <w:rFonts w:ascii="Arial"/>
            <w:spacing w:val="-2"/>
            <w:w w:val="110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by</w:delText>
        </w:r>
        <w:r>
          <w:rPr>
            <w:rFonts w:ascii="Arial"/>
            <w:spacing w:val="-5"/>
            <w:w w:val="110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[x]</w:delText>
        </w:r>
        <w:r>
          <w:rPr>
            <w:rFonts w:ascii="Arial"/>
            <w:spacing w:val="-12"/>
            <w:w w:val="110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per</w:delText>
        </w:r>
        <w:r>
          <w:rPr>
            <w:rFonts w:ascii="Arial"/>
            <w:spacing w:val="-9"/>
            <w:w w:val="110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cent</w:delText>
        </w:r>
      </w:del>
      <w:r w:rsidR="005F266C">
        <w:rPr>
          <w:rFonts w:ascii="Arial"/>
          <w:spacing w:val="2"/>
          <w:w w:val="105"/>
          <w:sz w:val="17"/>
          <w:rPrChange w:id="315" w:author="UN" w:date="2015-07-04T20:00:00Z">
            <w:rPr>
              <w:rFonts w:ascii="Arial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316" w:author="UN" w:date="2015-07-04T20:00:00Z">
            <w:rPr>
              <w:rFonts w:ascii="Arial"/>
              <w:w w:val="110"/>
              <w:sz w:val="17"/>
            </w:rPr>
          </w:rPrChange>
        </w:rPr>
        <w:t>the</w:t>
      </w:r>
      <w:r w:rsidR="005F266C">
        <w:rPr>
          <w:rFonts w:ascii="Arial"/>
          <w:spacing w:val="5"/>
          <w:w w:val="105"/>
          <w:sz w:val="17"/>
          <w:rPrChange w:id="317" w:author="UN" w:date="2015-07-04T20:00:00Z">
            <w:rPr>
              <w:rFonts w:ascii="Arial"/>
              <w:spacing w:val="-6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318" w:author="UN" w:date="2015-07-04T20:00:00Z">
            <w:rPr>
              <w:rFonts w:ascii="Arial"/>
              <w:w w:val="110"/>
              <w:sz w:val="17"/>
            </w:rPr>
          </w:rPrChange>
        </w:rPr>
        <w:t>number</w:t>
      </w:r>
      <w:r w:rsidR="005F266C">
        <w:rPr>
          <w:rFonts w:ascii="Arial"/>
          <w:spacing w:val="9"/>
          <w:w w:val="105"/>
          <w:sz w:val="17"/>
          <w:rPrChange w:id="319" w:author="UN" w:date="2015-07-04T20:00:00Z">
            <w:rPr>
              <w:rFonts w:ascii="Arial"/>
              <w:spacing w:val="-11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320" w:author="UN" w:date="2015-07-04T20:00:00Z">
            <w:rPr>
              <w:rFonts w:ascii="Arial"/>
              <w:w w:val="110"/>
              <w:sz w:val="17"/>
            </w:rPr>
          </w:rPrChange>
        </w:rPr>
        <w:t>of</w:t>
      </w:r>
      <w:r w:rsidR="005F266C">
        <w:rPr>
          <w:rFonts w:ascii="Arial"/>
          <w:spacing w:val="-2"/>
          <w:w w:val="105"/>
          <w:sz w:val="17"/>
          <w:rPrChange w:id="321" w:author="UN" w:date="2015-07-04T20:00:00Z">
            <w:rPr>
              <w:rFonts w:ascii="Arial"/>
              <w:spacing w:val="-15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322" w:author="UN" w:date="2015-07-04T20:00:00Z">
            <w:rPr>
              <w:rFonts w:ascii="Arial"/>
              <w:w w:val="110"/>
              <w:sz w:val="17"/>
            </w:rPr>
          </w:rPrChange>
        </w:rPr>
        <w:t>cities</w:t>
      </w:r>
      <w:r w:rsidR="005F266C">
        <w:rPr>
          <w:rFonts w:ascii="Arial"/>
          <w:w w:val="102"/>
          <w:sz w:val="17"/>
          <w:rPrChange w:id="323" w:author="UN" w:date="2015-07-04T20:00:00Z">
            <w:rPr>
              <w:rFonts w:ascii="Arial"/>
              <w:spacing w:val="-7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324" w:author="UN" w:date="2015-07-04T20:00:00Z">
            <w:rPr>
              <w:rFonts w:ascii="Arial"/>
              <w:w w:val="110"/>
              <w:sz w:val="17"/>
            </w:rPr>
          </w:rPrChange>
        </w:rPr>
        <w:t>and</w:t>
      </w:r>
      <w:r w:rsidR="005F266C">
        <w:rPr>
          <w:rFonts w:ascii="Arial"/>
          <w:spacing w:val="16"/>
          <w:w w:val="105"/>
          <w:sz w:val="17"/>
          <w:rPrChange w:id="325" w:author="UN" w:date="2015-07-04T20:00:00Z">
            <w:rPr>
              <w:rFonts w:ascii="Arial"/>
              <w:spacing w:val="-11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326" w:author="UN" w:date="2015-07-04T20:00:00Z">
            <w:rPr>
              <w:rFonts w:ascii="Arial"/>
              <w:w w:val="110"/>
              <w:sz w:val="17"/>
            </w:rPr>
          </w:rPrChange>
        </w:rPr>
        <w:t>human</w:t>
      </w:r>
      <w:r w:rsidR="005F266C">
        <w:rPr>
          <w:rFonts w:ascii="Arial"/>
          <w:spacing w:val="5"/>
          <w:w w:val="105"/>
          <w:sz w:val="17"/>
          <w:rPrChange w:id="327" w:author="UN" w:date="2015-07-04T20:00:00Z">
            <w:rPr>
              <w:rFonts w:ascii="Arial"/>
              <w:w w:val="106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328" w:author="UN" w:date="2015-07-04T20:00:00Z">
            <w:rPr>
              <w:rFonts w:ascii="Arial"/>
              <w:w w:val="110"/>
              <w:sz w:val="17"/>
            </w:rPr>
          </w:rPrChange>
        </w:rPr>
        <w:t>settlements</w:t>
      </w:r>
      <w:r w:rsidR="005F266C">
        <w:rPr>
          <w:rFonts w:ascii="Arial"/>
          <w:spacing w:val="35"/>
          <w:w w:val="105"/>
          <w:sz w:val="17"/>
          <w:rPrChange w:id="329" w:author="UN" w:date="2015-07-04T20:00:00Z">
            <w:rPr>
              <w:rFonts w:ascii="Arial"/>
              <w:spacing w:val="-20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330" w:author="UN" w:date="2015-07-04T20:00:00Z">
            <w:rPr>
              <w:rFonts w:ascii="Arial"/>
              <w:w w:val="110"/>
              <w:sz w:val="17"/>
            </w:rPr>
          </w:rPrChange>
        </w:rPr>
        <w:t>adopting</w:t>
      </w:r>
      <w:r w:rsidR="005F266C">
        <w:rPr>
          <w:rFonts w:ascii="Arial"/>
          <w:spacing w:val="11"/>
          <w:w w:val="105"/>
          <w:sz w:val="17"/>
          <w:rPrChange w:id="331" w:author="UN" w:date="2015-07-04T20:00:00Z">
            <w:rPr>
              <w:rFonts w:ascii="Arial"/>
              <w:spacing w:val="-26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332" w:author="UN" w:date="2015-07-04T20:00:00Z">
            <w:rPr>
              <w:rFonts w:ascii="Arial"/>
              <w:w w:val="110"/>
              <w:sz w:val="17"/>
            </w:rPr>
          </w:rPrChange>
        </w:rPr>
        <w:t>and</w:t>
      </w:r>
      <w:r w:rsidR="005F266C">
        <w:rPr>
          <w:rFonts w:ascii="Arial" w:hAnsi="Arial"/>
          <w:sz w:val="17"/>
          <w:rPrChange w:id="333" w:author="UN" w:date="2015-07-04T20:00:00Z">
            <w:rPr>
              <w:rFonts w:ascii="Arial"/>
              <w:w w:val="103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implementing</w:t>
      </w:r>
      <w:r w:rsidR="005F266C">
        <w:rPr>
          <w:rFonts w:ascii="Arial"/>
          <w:spacing w:val="-18"/>
          <w:w w:val="110"/>
          <w:sz w:val="17"/>
          <w:rPrChange w:id="334" w:author="UN" w:date="2015-07-04T20:00:00Z">
            <w:rPr>
              <w:rFonts w:ascii="Arial"/>
              <w:spacing w:val="-25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integrated</w:t>
      </w:r>
      <w:r w:rsidR="005F266C">
        <w:rPr>
          <w:rFonts w:ascii="Arial"/>
          <w:spacing w:val="-21"/>
          <w:w w:val="110"/>
          <w:sz w:val="17"/>
          <w:rPrChange w:id="335" w:author="UN" w:date="2015-07-04T20:00:00Z">
            <w:rPr>
              <w:rFonts w:ascii="Arial"/>
              <w:spacing w:val="-23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policies</w:t>
      </w:r>
      <w:r w:rsidR="005F266C">
        <w:rPr>
          <w:rFonts w:ascii="Arial"/>
          <w:spacing w:val="-19"/>
          <w:w w:val="110"/>
          <w:sz w:val="17"/>
          <w:rPrChange w:id="336" w:author="UN" w:date="2015-07-04T20:00:00Z">
            <w:rPr>
              <w:rFonts w:ascii="Arial"/>
              <w:w w:val="104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and</w:t>
      </w:r>
      <w:r w:rsidR="005F266C">
        <w:rPr>
          <w:rFonts w:ascii="Arial"/>
          <w:spacing w:val="-19"/>
          <w:w w:val="110"/>
          <w:sz w:val="17"/>
          <w:rPrChange w:id="337" w:author="UN" w:date="2015-07-04T20:00:00Z">
            <w:rPr>
              <w:rFonts w:ascii="Arial"/>
              <w:spacing w:val="-31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plans</w:t>
      </w:r>
      <w:r w:rsidR="005F266C">
        <w:rPr>
          <w:rFonts w:ascii="Arial"/>
          <w:spacing w:val="-26"/>
          <w:w w:val="110"/>
          <w:sz w:val="17"/>
          <w:rPrChange w:id="338" w:author="UN" w:date="2015-07-04T20:00:00Z">
            <w:rPr>
              <w:rFonts w:ascii="Arial"/>
              <w:spacing w:val="-33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towards</w:t>
      </w:r>
      <w:r w:rsidR="005F266C">
        <w:rPr>
          <w:rFonts w:ascii="Arial"/>
          <w:w w:val="108"/>
          <w:sz w:val="17"/>
          <w:rPrChange w:id="339" w:author="UN" w:date="2015-07-04T20:00:00Z">
            <w:rPr>
              <w:rFonts w:ascii="Arial"/>
              <w:spacing w:val="-26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inclusion,</w:t>
      </w:r>
      <w:r w:rsidR="005F266C">
        <w:rPr>
          <w:rFonts w:ascii="Arial"/>
          <w:spacing w:val="-23"/>
          <w:w w:val="110"/>
          <w:sz w:val="17"/>
          <w:rPrChange w:id="340" w:author="UN" w:date="2015-07-04T20:00:00Z">
            <w:rPr>
              <w:rFonts w:ascii="Arial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resource</w:t>
      </w:r>
      <w:r w:rsidR="005F266C">
        <w:rPr>
          <w:rFonts w:ascii="Arial"/>
          <w:spacing w:val="-25"/>
          <w:w w:val="110"/>
          <w:sz w:val="17"/>
          <w:rPrChange w:id="341" w:author="UN" w:date="2015-07-04T20:00:00Z">
            <w:rPr>
              <w:rFonts w:ascii="Arial"/>
              <w:spacing w:val="-23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efficiency,</w:t>
      </w:r>
      <w:r w:rsidR="005F266C">
        <w:rPr>
          <w:rFonts w:ascii="Arial"/>
          <w:spacing w:val="-19"/>
          <w:w w:val="110"/>
          <w:sz w:val="17"/>
          <w:rPrChange w:id="342" w:author="UN" w:date="2015-07-04T20:00:00Z">
            <w:rPr>
              <w:rFonts w:ascii="Arial"/>
              <w:spacing w:val="-22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mitigation</w:t>
      </w:r>
      <w:r w:rsidR="005F266C">
        <w:rPr>
          <w:rFonts w:ascii="Arial"/>
          <w:spacing w:val="-25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and</w:t>
      </w:r>
      <w:r w:rsidR="005F266C">
        <w:rPr>
          <w:rFonts w:ascii="Arial"/>
          <w:w w:val="105"/>
          <w:sz w:val="17"/>
        </w:rPr>
        <w:t xml:space="preserve"> </w:t>
      </w:r>
      <w:r w:rsidR="005F266C">
        <w:rPr>
          <w:rFonts w:ascii="Arial"/>
          <w:w w:val="110"/>
          <w:sz w:val="17"/>
        </w:rPr>
        <w:t>adaptation</w:t>
      </w:r>
      <w:r w:rsidR="005F266C">
        <w:rPr>
          <w:rFonts w:ascii="Arial"/>
          <w:spacing w:val="-20"/>
          <w:w w:val="110"/>
          <w:sz w:val="17"/>
          <w:rPrChange w:id="343" w:author="UN" w:date="2015-07-04T20:00:00Z">
            <w:rPr>
              <w:rFonts w:ascii="Arial"/>
              <w:spacing w:val="-28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to</w:t>
      </w:r>
      <w:r w:rsidR="005F266C">
        <w:rPr>
          <w:rFonts w:ascii="Arial"/>
          <w:spacing w:val="-19"/>
          <w:w w:val="110"/>
          <w:sz w:val="17"/>
          <w:rPrChange w:id="344" w:author="UN" w:date="2015-07-04T20:00:00Z">
            <w:rPr>
              <w:rFonts w:ascii="Arial"/>
              <w:spacing w:val="-25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climate</w:t>
      </w:r>
      <w:r w:rsidR="005F266C">
        <w:rPr>
          <w:rFonts w:ascii="Arial"/>
          <w:spacing w:val="-19"/>
          <w:w w:val="110"/>
          <w:sz w:val="17"/>
          <w:rPrChange w:id="345" w:author="UN" w:date="2015-07-04T20:00:00Z">
            <w:rPr>
              <w:rFonts w:ascii="Arial"/>
              <w:spacing w:val="-22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change,</w:t>
      </w:r>
      <w:r w:rsidR="005F266C">
        <w:rPr>
          <w:rFonts w:ascii="Arial"/>
          <w:spacing w:val="-12"/>
          <w:w w:val="110"/>
          <w:sz w:val="17"/>
          <w:rPrChange w:id="346" w:author="UN" w:date="2015-07-04T20:00:00Z">
            <w:rPr>
              <w:rFonts w:ascii="Arial"/>
              <w:w w:val="101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resilience</w:t>
      </w:r>
      <w:r w:rsidR="005F266C">
        <w:rPr>
          <w:rFonts w:ascii="Arial"/>
          <w:spacing w:val="-21"/>
          <w:w w:val="110"/>
          <w:sz w:val="17"/>
          <w:rPrChange w:id="347" w:author="UN" w:date="2015-07-04T20:00:00Z">
            <w:rPr>
              <w:rFonts w:ascii="Arial"/>
              <w:spacing w:val="-35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to</w:t>
      </w:r>
      <w:r w:rsidR="005F266C">
        <w:rPr>
          <w:rFonts w:ascii="Arial"/>
          <w:w w:val="119"/>
          <w:sz w:val="17"/>
          <w:rPrChange w:id="348" w:author="UN" w:date="2015-07-04T20:00:00Z">
            <w:rPr>
              <w:rFonts w:ascii="Arial"/>
              <w:spacing w:val="-32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disasters,</w:t>
      </w:r>
      <w:r w:rsidR="005F266C">
        <w:rPr>
          <w:rFonts w:ascii="Arial"/>
          <w:spacing w:val="-10"/>
          <w:w w:val="110"/>
          <w:sz w:val="17"/>
          <w:rPrChange w:id="349" w:author="UN" w:date="2015-07-04T20:00:00Z">
            <w:rPr>
              <w:rFonts w:ascii="Arial"/>
              <w:spacing w:val="-28"/>
              <w:w w:val="110"/>
              <w:sz w:val="17"/>
            </w:rPr>
          </w:rPrChange>
        </w:rPr>
        <w:t xml:space="preserve"> </w:t>
      </w:r>
      <w:ins w:id="350" w:author="UN" w:date="2015-07-04T20:00:00Z">
        <w:r w:rsidR="005F266C">
          <w:rPr>
            <w:rFonts w:ascii="Arial"/>
            <w:w w:val="110"/>
            <w:sz w:val="17"/>
          </w:rPr>
          <w:t>and</w:t>
        </w:r>
        <w:r w:rsidR="005F266C">
          <w:rPr>
            <w:rFonts w:ascii="Arial"/>
            <w:spacing w:val="-14"/>
            <w:w w:val="110"/>
            <w:sz w:val="17"/>
          </w:rPr>
          <w:t xml:space="preserve"> </w:t>
        </w:r>
      </w:ins>
      <w:r w:rsidR="005F266C">
        <w:rPr>
          <w:rFonts w:ascii="Arial"/>
          <w:w w:val="110"/>
          <w:sz w:val="17"/>
        </w:rPr>
        <w:t>develop</w:t>
      </w:r>
      <w:r w:rsidR="005F266C">
        <w:rPr>
          <w:rFonts w:ascii="Arial"/>
          <w:spacing w:val="-10"/>
          <w:w w:val="110"/>
          <w:sz w:val="17"/>
          <w:rPrChange w:id="351" w:author="UN" w:date="2015-07-04T20:00:00Z">
            <w:rPr>
              <w:rFonts w:ascii="Arial"/>
              <w:spacing w:val="-29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and</w:t>
      </w:r>
      <w:r w:rsidR="005F266C">
        <w:rPr>
          <w:rFonts w:ascii="Arial"/>
          <w:spacing w:val="-16"/>
          <w:w w:val="110"/>
          <w:sz w:val="17"/>
          <w:rPrChange w:id="352" w:author="UN" w:date="2015-07-04T20:00:00Z">
            <w:rPr>
              <w:rFonts w:ascii="Arial"/>
              <w:w w:val="103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implement,</w:t>
      </w:r>
      <w:r w:rsidR="005F266C">
        <w:rPr>
          <w:rFonts w:ascii="Arial"/>
          <w:spacing w:val="-12"/>
          <w:w w:val="110"/>
          <w:sz w:val="17"/>
          <w:rPrChange w:id="353" w:author="UN" w:date="2015-07-04T20:00:00Z">
            <w:rPr>
              <w:rFonts w:ascii="Arial"/>
              <w:spacing w:val="1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in</w:t>
      </w:r>
      <w:r w:rsidR="005F266C">
        <w:rPr>
          <w:rFonts w:ascii="Arial"/>
          <w:spacing w:val="-21"/>
          <w:w w:val="110"/>
          <w:sz w:val="17"/>
          <w:rPrChange w:id="354" w:author="UN" w:date="2015-07-04T20:00:00Z">
            <w:rPr>
              <w:rFonts w:ascii="Arial"/>
              <w:spacing w:val="-6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line</w:t>
      </w:r>
      <w:r w:rsidR="005F266C">
        <w:rPr>
          <w:rFonts w:ascii="Arial"/>
          <w:spacing w:val="-20"/>
          <w:w w:val="110"/>
          <w:sz w:val="17"/>
          <w:rPrChange w:id="355" w:author="UN" w:date="2015-07-04T20:00:00Z">
            <w:rPr>
              <w:rFonts w:ascii="Arial"/>
              <w:spacing w:val="-2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with</w:t>
      </w:r>
      <w:r w:rsidR="005F266C">
        <w:rPr>
          <w:rFonts w:ascii="Arial"/>
          <w:w w:val="113"/>
          <w:sz w:val="17"/>
          <w:rPrChange w:id="356" w:author="UN" w:date="2015-07-04T20:00:00Z">
            <w:rPr>
              <w:rFonts w:ascii="Arial"/>
              <w:spacing w:val="3"/>
              <w:w w:val="110"/>
              <w:sz w:val="17"/>
            </w:rPr>
          </w:rPrChange>
        </w:rPr>
        <w:t xml:space="preserve"> </w:t>
      </w:r>
      <w:del w:id="357" w:author="UN" w:date="2015-07-04T20:00:00Z">
        <w:r>
          <w:rPr>
            <w:rFonts w:ascii="Arial"/>
            <w:w w:val="110"/>
            <w:sz w:val="17"/>
          </w:rPr>
          <w:delText>the</w:delText>
        </w:r>
        <w:r>
          <w:rPr>
            <w:rFonts w:ascii="Arial"/>
            <w:w w:val="111"/>
            <w:sz w:val="17"/>
          </w:rPr>
          <w:delText xml:space="preserve"> </w:delText>
        </w:r>
        <w:r>
          <w:rPr>
            <w:rFonts w:ascii="Arial"/>
            <w:w w:val="105"/>
            <w:sz w:val="17"/>
          </w:rPr>
          <w:delText>forthcoming</w:delText>
        </w:r>
        <w:r>
          <w:rPr>
            <w:rFonts w:ascii="Arial"/>
            <w:spacing w:val="33"/>
            <w:w w:val="105"/>
            <w:sz w:val="17"/>
          </w:rPr>
          <w:delText xml:space="preserve"> </w:delText>
        </w:r>
        <w:r>
          <w:rPr>
            <w:rFonts w:ascii="Arial"/>
            <w:w w:val="105"/>
            <w:sz w:val="17"/>
          </w:rPr>
          <w:delText>Hyogo</w:delText>
        </w:r>
      </w:del>
      <w:ins w:id="358" w:author="UN" w:date="2015-07-04T20:00:00Z">
        <w:r w:rsidR="005F266C">
          <w:rPr>
            <w:rFonts w:ascii="Arial"/>
            <w:w w:val="105"/>
            <w:sz w:val="17"/>
          </w:rPr>
          <w:t>Sendai</w:t>
        </w:r>
      </w:ins>
      <w:r w:rsidR="005F266C">
        <w:rPr>
          <w:rFonts w:ascii="Arial"/>
          <w:spacing w:val="-9"/>
          <w:w w:val="105"/>
          <w:sz w:val="17"/>
          <w:rPrChange w:id="359" w:author="UN" w:date="2015-07-04T20:00:00Z">
            <w:rPr>
              <w:rFonts w:ascii="Arial"/>
              <w:spacing w:val="21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</w:rPr>
        <w:t>Framework</w:t>
      </w:r>
      <w:del w:id="360" w:author="UN" w:date="2015-07-04T20:00:00Z">
        <w:r>
          <w:rPr>
            <w:rFonts w:ascii="Arial"/>
            <w:w w:val="105"/>
            <w:sz w:val="17"/>
          </w:rPr>
          <w:delText>,</w:delText>
        </w:r>
      </w:del>
    </w:p>
    <w:p w14:paraId="0881531F" w14:textId="32021FCC" w:rsidR="00AB472A" w:rsidRDefault="005F266C" w:rsidP="005F266C">
      <w:pPr>
        <w:spacing w:before="78" w:line="304" w:lineRule="auto"/>
        <w:ind w:left="191" w:right="304" w:firstLine="7"/>
        <w:rPr>
          <w:rFonts w:ascii="Arial" w:eastAsia="Arial" w:hAnsi="Arial" w:cs="Arial"/>
          <w:sz w:val="17"/>
          <w:szCs w:val="17"/>
        </w:rPr>
        <w:pPrChange w:id="361" w:author="UN" w:date="2015-07-04T20:00:00Z">
          <w:pPr>
            <w:spacing w:line="304" w:lineRule="auto"/>
            <w:ind w:left="991" w:firstLine="7"/>
          </w:pPr>
        </w:pPrChange>
      </w:pPr>
      <w:ins w:id="362" w:author="UN" w:date="2015-07-04T20:00:00Z">
        <w:r>
          <w:rPr>
            <w:rFonts w:ascii="Arial"/>
            <w:spacing w:val="-14"/>
            <w:w w:val="105"/>
            <w:sz w:val="17"/>
          </w:rPr>
          <w:t xml:space="preserve"> </w:t>
        </w:r>
        <w:proofErr w:type="gramStart"/>
        <w:r>
          <w:rPr>
            <w:rFonts w:ascii="Arial"/>
            <w:w w:val="105"/>
            <w:sz w:val="17"/>
          </w:rPr>
          <w:t>for</w:t>
        </w:r>
        <w:proofErr w:type="gramEnd"/>
        <w:r>
          <w:rPr>
            <w:rFonts w:ascii="Arial"/>
            <w:spacing w:val="-5"/>
            <w:w w:val="105"/>
            <w:sz w:val="17"/>
          </w:rPr>
          <w:t xml:space="preserve"> </w:t>
        </w:r>
        <w:r>
          <w:rPr>
            <w:rFonts w:ascii="Arial"/>
            <w:w w:val="105"/>
            <w:sz w:val="17"/>
          </w:rPr>
          <w:t>Disaster</w:t>
        </w:r>
        <w:r>
          <w:rPr>
            <w:rFonts w:ascii="Arial"/>
            <w:spacing w:val="-9"/>
            <w:w w:val="105"/>
            <w:sz w:val="17"/>
          </w:rPr>
          <w:t xml:space="preserve"> </w:t>
        </w:r>
        <w:r>
          <w:rPr>
            <w:rFonts w:ascii="Arial"/>
            <w:w w:val="105"/>
            <w:sz w:val="17"/>
          </w:rPr>
          <w:t>Risk</w:t>
        </w:r>
        <w:r>
          <w:rPr>
            <w:rFonts w:ascii="Arial"/>
            <w:spacing w:val="-8"/>
            <w:w w:val="105"/>
            <w:sz w:val="17"/>
          </w:rPr>
          <w:t xml:space="preserve"> </w:t>
        </w:r>
        <w:r>
          <w:rPr>
            <w:rFonts w:ascii="Arial"/>
            <w:w w:val="105"/>
            <w:sz w:val="17"/>
          </w:rPr>
          <w:t>Reduction</w:t>
        </w:r>
        <w:r>
          <w:rPr>
            <w:rFonts w:ascii="Arial"/>
            <w:w w:val="105"/>
            <w:sz w:val="17"/>
          </w:rPr>
          <w:t xml:space="preserve"> </w:t>
        </w:r>
        <w:r>
          <w:rPr>
            <w:rFonts w:ascii="Arial"/>
            <w:spacing w:val="-2"/>
            <w:w w:val="105"/>
            <w:sz w:val="17"/>
          </w:rPr>
          <w:t>201</w:t>
        </w:r>
        <w:r>
          <w:rPr>
            <w:rFonts w:ascii="Arial"/>
            <w:spacing w:val="-3"/>
            <w:w w:val="105"/>
            <w:sz w:val="17"/>
          </w:rPr>
          <w:t>5-2030,</w:t>
        </w:r>
        <w:r>
          <w:rPr>
            <w:rFonts w:ascii="Arial"/>
            <w:spacing w:val="12"/>
            <w:w w:val="105"/>
            <w:sz w:val="17"/>
          </w:rPr>
          <w:t xml:space="preserve"> </w:t>
        </w:r>
      </w:ins>
      <w:r>
        <w:rPr>
          <w:rFonts w:ascii="Arial"/>
          <w:w w:val="105"/>
          <w:sz w:val="17"/>
        </w:rPr>
        <w:t>holistic</w:t>
      </w:r>
      <w:r>
        <w:rPr>
          <w:rFonts w:ascii="Arial"/>
          <w:spacing w:val="3"/>
          <w:w w:val="105"/>
          <w:sz w:val="17"/>
          <w:rPrChange w:id="363" w:author="UN" w:date="2015-07-04T20:00:00Z">
            <w:rPr>
              <w:rFonts w:ascii="Arial"/>
              <w:spacing w:val="4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disaster</w:t>
      </w:r>
      <w:r>
        <w:rPr>
          <w:rFonts w:ascii="Arial"/>
          <w:spacing w:val="21"/>
          <w:w w:val="105"/>
          <w:sz w:val="17"/>
          <w:rPrChange w:id="364" w:author="UN" w:date="2015-07-04T20:00:00Z">
            <w:rPr>
              <w:rFonts w:ascii="Arial"/>
              <w:spacing w:val="15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risk</w:t>
      </w:r>
      <w:r>
        <w:rPr>
          <w:rFonts w:ascii="Arial"/>
          <w:spacing w:val="6"/>
          <w:w w:val="105"/>
          <w:sz w:val="17"/>
          <w:rPrChange w:id="365" w:author="UN" w:date="2015-07-04T20:00:00Z">
            <w:rPr>
              <w:rFonts w:ascii="Arial"/>
              <w:spacing w:val="-1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management</w:t>
      </w:r>
      <w:r>
        <w:rPr>
          <w:rFonts w:ascii="Arial"/>
          <w:spacing w:val="16"/>
          <w:w w:val="105"/>
          <w:sz w:val="17"/>
          <w:rPrChange w:id="366" w:author="UN" w:date="2015-07-04T20:00:00Z">
            <w:rPr>
              <w:rFonts w:ascii="Arial"/>
              <w:spacing w:val="5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at</w:t>
      </w:r>
      <w:r>
        <w:rPr>
          <w:rFonts w:ascii="Arial"/>
          <w:spacing w:val="4"/>
          <w:w w:val="105"/>
          <w:sz w:val="17"/>
          <w:rPrChange w:id="367" w:author="UN" w:date="2015-07-04T20:00:00Z">
            <w:rPr>
              <w:rFonts w:ascii="Arial"/>
              <w:w w:val="106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all</w:t>
      </w:r>
      <w:r>
        <w:rPr>
          <w:rFonts w:ascii="Arial"/>
          <w:spacing w:val="21"/>
          <w:w w:val="106"/>
          <w:sz w:val="17"/>
          <w:rPrChange w:id="368" w:author="UN" w:date="2015-07-04T20:00:00Z">
            <w:rPr>
              <w:rFonts w:ascii="Arial"/>
              <w:spacing w:val="-5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levels</w:t>
      </w:r>
    </w:p>
    <w:p w14:paraId="645E8594" w14:textId="77777777" w:rsidR="00AB472A" w:rsidRDefault="00AB472A" w:rsidP="00AB472A">
      <w:pPr>
        <w:spacing w:before="78" w:line="304" w:lineRule="auto"/>
        <w:ind w:left="191" w:right="304" w:firstLine="7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</w:p>
    <w:p w14:paraId="19377D3F" w14:textId="77777777" w:rsidR="00AB472A" w:rsidRDefault="00AB472A" w:rsidP="00AB472A">
      <w:pPr>
        <w:spacing w:line="299" w:lineRule="auto"/>
        <w:ind w:left="184" w:right="304"/>
        <w:rPr>
          <w:rFonts w:ascii="Arial" w:eastAsia="Arial" w:hAnsi="Arial" w:cs="Arial"/>
          <w:sz w:val="17"/>
          <w:szCs w:val="17"/>
        </w:rPr>
      </w:pPr>
    </w:p>
    <w:p w14:paraId="00CCA4BF" w14:textId="77777777" w:rsidR="00AB472A" w:rsidRDefault="00AB472A" w:rsidP="00AB472A">
      <w:pPr>
        <w:spacing w:line="299" w:lineRule="auto"/>
        <w:rPr>
          <w:rFonts w:ascii="Arial" w:eastAsia="Arial" w:hAnsi="Arial" w:cs="Arial"/>
          <w:sz w:val="17"/>
          <w:szCs w:val="17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84" w:space="40"/>
            <w:col w:w="4876"/>
          </w:cols>
        </w:sectPr>
      </w:pPr>
    </w:p>
    <w:p w14:paraId="45D8D21B" w14:textId="77777777" w:rsidR="00AB472A" w:rsidRDefault="00AB472A" w:rsidP="00AB472A">
      <w:pPr>
        <w:spacing w:before="8"/>
        <w:rPr>
          <w:rFonts w:ascii="Arial" w:eastAsia="Arial" w:hAnsi="Arial" w:cs="Arial"/>
          <w:sz w:val="19"/>
          <w:szCs w:val="19"/>
        </w:rPr>
      </w:pPr>
    </w:p>
    <w:p w14:paraId="2A0141C8" w14:textId="77777777" w:rsidR="00AB472A" w:rsidRDefault="00AB472A" w:rsidP="00AB472A">
      <w:pPr>
        <w:pStyle w:val="Heading4"/>
        <w:spacing w:before="74" w:line="243" w:lineRule="auto"/>
        <w:ind w:left="343" w:right="346" w:hanging="4"/>
      </w:pPr>
      <w:r>
        <w:rPr>
          <w:w w:val="105"/>
        </w:rPr>
        <w:t>GOAL</w:t>
      </w:r>
      <w:r>
        <w:rPr>
          <w:spacing w:val="1"/>
          <w:w w:val="105"/>
        </w:rPr>
        <w:t xml:space="preserve"> </w:t>
      </w:r>
      <w:r>
        <w:rPr>
          <w:spacing w:val="-31"/>
          <w:w w:val="105"/>
        </w:rPr>
        <w:t>1</w:t>
      </w:r>
      <w:r>
        <w:rPr>
          <w:w w:val="105"/>
        </w:rPr>
        <w:t>5</w:t>
      </w:r>
      <w:r>
        <w:rPr>
          <w:spacing w:val="-21"/>
          <w:w w:val="105"/>
        </w:rPr>
        <w:t xml:space="preserve"> </w:t>
      </w:r>
      <w:r>
        <w:rPr>
          <w:w w:val="105"/>
        </w:rPr>
        <w:t>Protect,</w:t>
      </w:r>
      <w:r>
        <w:rPr>
          <w:spacing w:val="5"/>
          <w:w w:val="105"/>
        </w:rPr>
        <w:t xml:space="preserve"> </w:t>
      </w:r>
      <w:r>
        <w:rPr>
          <w:w w:val="105"/>
        </w:rPr>
        <w:t>restore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promote</w:t>
      </w:r>
      <w:r>
        <w:rPr>
          <w:spacing w:val="11"/>
          <w:w w:val="105"/>
        </w:rPr>
        <w:t xml:space="preserve"> </w:t>
      </w:r>
      <w:r>
        <w:rPr>
          <w:w w:val="105"/>
        </w:rPr>
        <w:t>sustainable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terrestrial</w:t>
      </w:r>
      <w:r>
        <w:rPr>
          <w:spacing w:val="9"/>
          <w:w w:val="105"/>
        </w:rPr>
        <w:t xml:space="preserve"> </w:t>
      </w:r>
      <w:r>
        <w:rPr>
          <w:w w:val="105"/>
        </w:rPr>
        <w:t>ecosystems,</w:t>
      </w:r>
      <w:r>
        <w:rPr>
          <w:spacing w:val="2"/>
          <w:w w:val="105"/>
        </w:rPr>
        <w:t xml:space="preserve"> </w:t>
      </w:r>
      <w:r>
        <w:rPr>
          <w:w w:val="105"/>
        </w:rPr>
        <w:t>sustainably</w:t>
      </w:r>
      <w:r>
        <w:rPr>
          <w:w w:val="104"/>
        </w:rPr>
        <w:t xml:space="preserve"> </w:t>
      </w:r>
      <w:r>
        <w:rPr>
          <w:w w:val="105"/>
        </w:rPr>
        <w:t>manage</w:t>
      </w:r>
      <w:r>
        <w:rPr>
          <w:spacing w:val="-1"/>
          <w:w w:val="105"/>
        </w:rPr>
        <w:t xml:space="preserve"> </w:t>
      </w:r>
      <w:r>
        <w:rPr>
          <w:w w:val="105"/>
        </w:rPr>
        <w:t>forests,</w:t>
      </w:r>
      <w:r>
        <w:rPr>
          <w:spacing w:val="-1"/>
          <w:w w:val="105"/>
        </w:rPr>
        <w:t xml:space="preserve"> </w:t>
      </w:r>
      <w:r>
        <w:rPr>
          <w:w w:val="105"/>
        </w:rPr>
        <w:t>combat</w:t>
      </w:r>
      <w:r>
        <w:rPr>
          <w:spacing w:val="8"/>
          <w:w w:val="105"/>
        </w:rPr>
        <w:t xml:space="preserve"> </w:t>
      </w:r>
      <w:r>
        <w:rPr>
          <w:w w:val="105"/>
        </w:rPr>
        <w:t>desertification,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halt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reverse</w:t>
      </w:r>
      <w:r>
        <w:rPr>
          <w:spacing w:val="1"/>
          <w:w w:val="105"/>
        </w:rPr>
        <w:t xml:space="preserve"> </w:t>
      </w:r>
      <w:r>
        <w:rPr>
          <w:w w:val="105"/>
        </w:rPr>
        <w:t>land</w:t>
      </w:r>
      <w:r>
        <w:rPr>
          <w:spacing w:val="6"/>
          <w:w w:val="105"/>
        </w:rPr>
        <w:t xml:space="preserve"> </w:t>
      </w:r>
      <w:r>
        <w:rPr>
          <w:w w:val="105"/>
        </w:rPr>
        <w:t>degradation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halt </w:t>
      </w:r>
      <w:r>
        <w:t>biodiversity</w:t>
      </w:r>
      <w:r>
        <w:rPr>
          <w:spacing w:val="29"/>
        </w:rPr>
        <w:t xml:space="preserve"> </w:t>
      </w:r>
      <w:r>
        <w:t>loss</w:t>
      </w:r>
    </w:p>
    <w:p w14:paraId="0D457126" w14:textId="77777777" w:rsidR="00AB472A" w:rsidRDefault="00AB472A" w:rsidP="00AB472A">
      <w:pPr>
        <w:spacing w:before="2"/>
        <w:rPr>
          <w:rFonts w:ascii="Times New Roman" w:eastAsia="Times New Roman" w:hAnsi="Times New Roman" w:cs="Times New Roman"/>
          <w:sz w:val="13"/>
          <w:szCs w:val="13"/>
        </w:rPr>
      </w:pPr>
    </w:p>
    <w:p w14:paraId="3C1269F7" w14:textId="77777777" w:rsidR="00AB472A" w:rsidRDefault="00AB472A" w:rsidP="00AB472A">
      <w:pPr>
        <w:rPr>
          <w:rFonts w:ascii="Times New Roman" w:eastAsia="Times New Roman" w:hAnsi="Times New Roman" w:cs="Times New Roman"/>
          <w:sz w:val="13"/>
          <w:szCs w:val="13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14:paraId="2977F42F" w14:textId="77777777" w:rsidR="00AB472A" w:rsidRDefault="00AB472A" w:rsidP="00AB472A">
      <w:pPr>
        <w:spacing w:before="79"/>
        <w:ind w:left="485"/>
        <w:jc w:val="center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pacing w:val="-3"/>
          <w:sz w:val="21"/>
        </w:rPr>
        <w:lastRenderedPageBreak/>
        <w:t>SDGs</w:t>
      </w:r>
    </w:p>
    <w:p w14:paraId="79DF858A" w14:textId="249FDA02" w:rsidR="00AB472A" w:rsidRPr="00AB472A" w:rsidRDefault="00AB472A" w:rsidP="005F266C">
      <w:pPr>
        <w:spacing w:before="59" w:line="299" w:lineRule="auto"/>
        <w:ind w:left="187" w:right="668" w:firstLine="14"/>
        <w:rPr>
          <w:rFonts w:ascii="Arial"/>
          <w:w w:val="110"/>
          <w:sz w:val="17"/>
        </w:rPr>
        <w:sectPr w:rsidR="00AB472A" w:rsidRP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92" w:space="40"/>
            <w:col w:w="4868"/>
          </w:cols>
        </w:sectPr>
        <w:pPrChange w:id="369" w:author="UN" w:date="2015-07-04T20:00:00Z">
          <w:pPr>
            <w:tabs>
              <w:tab w:val="left" w:pos="987"/>
            </w:tabs>
            <w:spacing w:before="36" w:line="300" w:lineRule="auto"/>
            <w:ind w:left="966" w:hanging="527"/>
          </w:pPr>
        </w:pPrChange>
      </w:pPr>
      <w:r>
        <w:rPr>
          <w:rFonts w:ascii="Arial"/>
          <w:spacing w:val="-41"/>
          <w:w w:val="110"/>
          <w:sz w:val="17"/>
        </w:rPr>
        <w:t>1</w:t>
      </w:r>
      <w:r>
        <w:rPr>
          <w:rFonts w:ascii="Arial"/>
          <w:w w:val="110"/>
          <w:sz w:val="17"/>
        </w:rPr>
        <w:t>5.2</w:t>
      </w:r>
      <w:del w:id="370" w:author="UN" w:date="2015-07-04T20:00:00Z">
        <w:r>
          <w:rPr>
            <w:rFonts w:ascii="Arial"/>
            <w:w w:val="110"/>
            <w:sz w:val="17"/>
          </w:rPr>
          <w:tab/>
        </w:r>
      </w:del>
      <w:r>
        <w:rPr>
          <w:rFonts w:ascii="Arial"/>
          <w:w w:val="110"/>
          <w:sz w:val="17"/>
        </w:rPr>
        <w:tab/>
      </w:r>
      <w:r w:rsidR="005F266C">
        <w:rPr>
          <w:rFonts w:ascii="Arial"/>
          <w:w w:val="110"/>
          <w:sz w:val="17"/>
        </w:rPr>
        <w:t>By</w:t>
      </w:r>
      <w:r w:rsidR="005F266C">
        <w:rPr>
          <w:rFonts w:ascii="Arial"/>
          <w:spacing w:val="-16"/>
          <w:w w:val="110"/>
          <w:sz w:val="17"/>
          <w:rPrChange w:id="371" w:author="UN" w:date="2015-07-04T20:00:00Z">
            <w:rPr>
              <w:rFonts w:ascii="Arial"/>
              <w:spacing w:val="-24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2020,</w:t>
      </w:r>
      <w:r w:rsidR="005F266C">
        <w:rPr>
          <w:rFonts w:ascii="Arial"/>
          <w:spacing w:val="-7"/>
          <w:w w:val="110"/>
          <w:sz w:val="17"/>
          <w:rPrChange w:id="372" w:author="UN" w:date="2015-07-04T20:00:00Z">
            <w:rPr>
              <w:rFonts w:ascii="Arial"/>
              <w:spacing w:val="-16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promote</w:t>
      </w:r>
      <w:r w:rsidR="005F266C">
        <w:rPr>
          <w:rFonts w:ascii="Arial"/>
          <w:spacing w:val="-12"/>
          <w:w w:val="110"/>
          <w:sz w:val="17"/>
          <w:rPrChange w:id="373" w:author="UN" w:date="2015-07-04T20:00:00Z">
            <w:rPr>
              <w:rFonts w:ascii="Arial"/>
              <w:spacing w:val="-22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the</w:t>
      </w:r>
      <w:r w:rsidR="005F266C">
        <w:rPr>
          <w:rFonts w:ascii="Arial"/>
          <w:spacing w:val="-9"/>
          <w:w w:val="110"/>
          <w:sz w:val="17"/>
          <w:rPrChange w:id="374" w:author="UN" w:date="2015-07-04T20:00:00Z">
            <w:rPr>
              <w:rFonts w:ascii="Arial"/>
              <w:w w:val="113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implementation</w:t>
      </w:r>
      <w:r w:rsidR="005F266C">
        <w:rPr>
          <w:rFonts w:ascii="Arial"/>
          <w:spacing w:val="-5"/>
          <w:w w:val="110"/>
          <w:sz w:val="17"/>
          <w:rPrChange w:id="375" w:author="UN" w:date="2015-07-04T20:00:00Z">
            <w:rPr>
              <w:rFonts w:ascii="Arial"/>
              <w:spacing w:val="-26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of</w:t>
      </w:r>
      <w:r w:rsidR="005F266C">
        <w:rPr>
          <w:rFonts w:ascii="Arial"/>
          <w:w w:val="111"/>
          <w:sz w:val="17"/>
          <w:rPrChange w:id="376" w:author="UN" w:date="2015-07-04T20:00:00Z">
            <w:rPr>
              <w:rFonts w:ascii="Arial"/>
              <w:spacing w:val="-29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sustainable</w:t>
      </w:r>
      <w:r w:rsidR="005F266C">
        <w:rPr>
          <w:rFonts w:ascii="Arial"/>
          <w:spacing w:val="-18"/>
          <w:w w:val="110"/>
          <w:sz w:val="17"/>
          <w:rPrChange w:id="377" w:author="UN" w:date="2015-07-04T20:00:00Z">
            <w:rPr>
              <w:rFonts w:ascii="Arial"/>
              <w:w w:val="103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management</w:t>
      </w:r>
      <w:r w:rsidR="005F266C">
        <w:rPr>
          <w:rFonts w:ascii="Arial"/>
          <w:spacing w:val="-21"/>
          <w:w w:val="110"/>
          <w:sz w:val="17"/>
          <w:rPrChange w:id="378" w:author="UN" w:date="2015-07-04T20:00:00Z">
            <w:rPr>
              <w:rFonts w:ascii="Arial"/>
              <w:spacing w:val="-14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of</w:t>
      </w:r>
      <w:r w:rsidR="005F266C">
        <w:rPr>
          <w:rFonts w:ascii="Arial"/>
          <w:spacing w:val="-26"/>
          <w:w w:val="110"/>
          <w:sz w:val="17"/>
          <w:rPrChange w:id="379" w:author="UN" w:date="2015-07-04T20:00:00Z">
            <w:rPr>
              <w:rFonts w:ascii="Arial"/>
              <w:spacing w:val="-20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all</w:t>
      </w:r>
      <w:r w:rsidR="005F266C">
        <w:rPr>
          <w:rFonts w:ascii="Arial"/>
          <w:spacing w:val="-26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types</w:t>
      </w:r>
      <w:r w:rsidR="005F266C">
        <w:rPr>
          <w:rFonts w:ascii="Arial"/>
          <w:spacing w:val="-20"/>
          <w:w w:val="110"/>
          <w:sz w:val="17"/>
          <w:rPrChange w:id="380" w:author="UN" w:date="2015-07-04T20:00:00Z">
            <w:rPr>
              <w:rFonts w:ascii="Arial"/>
              <w:spacing w:val="-15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of</w:t>
      </w:r>
      <w:r w:rsidR="005F266C">
        <w:rPr>
          <w:rFonts w:ascii="Arial"/>
          <w:spacing w:val="-29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forests,</w:t>
      </w:r>
      <w:r w:rsidR="005F266C">
        <w:rPr>
          <w:rFonts w:ascii="Arial"/>
          <w:w w:val="106"/>
          <w:sz w:val="17"/>
        </w:rPr>
        <w:t xml:space="preserve"> </w:t>
      </w:r>
      <w:ins w:id="381" w:author="UN" w:date="2015-07-04T20:00:00Z">
        <w:r w:rsidR="005F266C">
          <w:rPr>
            <w:rFonts w:ascii="Arial"/>
            <w:w w:val="110"/>
            <w:sz w:val="17"/>
          </w:rPr>
          <w:t>and</w:t>
        </w:r>
        <w:r w:rsidR="005F266C">
          <w:rPr>
            <w:rFonts w:ascii="Arial"/>
            <w:spacing w:val="-18"/>
            <w:w w:val="110"/>
            <w:sz w:val="17"/>
          </w:rPr>
          <w:t xml:space="preserve"> </w:t>
        </w:r>
        <w:r w:rsidR="005F266C">
          <w:rPr>
            <w:rFonts w:ascii="Arial"/>
            <w:w w:val="110"/>
            <w:sz w:val="17"/>
          </w:rPr>
          <w:t>by</w:t>
        </w:r>
        <w:r w:rsidR="005F266C">
          <w:rPr>
            <w:rFonts w:ascii="Arial"/>
            <w:spacing w:val="-24"/>
            <w:w w:val="110"/>
            <w:sz w:val="17"/>
          </w:rPr>
          <w:t xml:space="preserve"> </w:t>
        </w:r>
        <w:r w:rsidR="005F266C">
          <w:rPr>
            <w:rFonts w:ascii="Arial"/>
            <w:w w:val="110"/>
            <w:sz w:val="17"/>
          </w:rPr>
          <w:t>2030,</w:t>
        </w:r>
        <w:r w:rsidR="005F266C">
          <w:rPr>
            <w:rFonts w:ascii="Arial"/>
            <w:spacing w:val="-20"/>
            <w:w w:val="110"/>
            <w:sz w:val="17"/>
          </w:rPr>
          <w:t xml:space="preserve"> </w:t>
        </w:r>
      </w:ins>
      <w:r w:rsidR="005F266C">
        <w:rPr>
          <w:rFonts w:ascii="Arial"/>
          <w:w w:val="110"/>
          <w:sz w:val="17"/>
        </w:rPr>
        <w:t>halt</w:t>
      </w:r>
      <w:r w:rsidR="005F266C">
        <w:rPr>
          <w:rFonts w:ascii="Arial"/>
          <w:spacing w:val="-23"/>
          <w:w w:val="110"/>
          <w:sz w:val="17"/>
          <w:rPrChange w:id="382" w:author="UN" w:date="2015-07-04T20:00:00Z">
            <w:rPr>
              <w:rFonts w:ascii="Arial"/>
              <w:spacing w:val="-28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deforestation,</w:t>
      </w:r>
      <w:r w:rsidR="005F266C">
        <w:rPr>
          <w:rFonts w:ascii="Arial"/>
          <w:spacing w:val="-10"/>
          <w:w w:val="110"/>
          <w:sz w:val="17"/>
          <w:rPrChange w:id="383" w:author="UN" w:date="2015-07-04T20:00:00Z">
            <w:rPr>
              <w:rFonts w:ascii="Arial"/>
              <w:spacing w:val="-14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restore</w:t>
      </w:r>
      <w:r w:rsidR="005F266C">
        <w:rPr>
          <w:rFonts w:ascii="Arial"/>
          <w:spacing w:val="-19"/>
          <w:w w:val="110"/>
          <w:sz w:val="17"/>
          <w:rPrChange w:id="384" w:author="UN" w:date="2015-07-04T20:00:00Z">
            <w:rPr>
              <w:rFonts w:ascii="Arial"/>
              <w:spacing w:val="-27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degraded</w:t>
      </w:r>
      <w:r w:rsidR="005F266C">
        <w:rPr>
          <w:rFonts w:ascii="Arial"/>
          <w:w w:val="110"/>
          <w:sz w:val="17"/>
          <w:rPrChange w:id="385" w:author="UN" w:date="2015-07-04T20:00:00Z">
            <w:rPr>
              <w:rFonts w:ascii="Arial"/>
              <w:w w:val="104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386" w:author="UN" w:date="2015-07-04T20:00:00Z">
            <w:rPr>
              <w:rFonts w:ascii="Arial"/>
              <w:w w:val="110"/>
              <w:sz w:val="17"/>
            </w:rPr>
          </w:rPrChange>
        </w:rPr>
        <w:t>forests</w:t>
      </w:r>
      <w:r w:rsidR="005F266C">
        <w:rPr>
          <w:rFonts w:ascii="Arial"/>
          <w:spacing w:val="17"/>
          <w:w w:val="105"/>
          <w:sz w:val="17"/>
          <w:rPrChange w:id="387" w:author="UN" w:date="2015-07-04T20:00:00Z">
            <w:rPr>
              <w:rFonts w:ascii="Arial"/>
              <w:spacing w:val="-23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388" w:author="UN" w:date="2015-07-04T20:00:00Z">
            <w:rPr>
              <w:rFonts w:ascii="Arial"/>
              <w:w w:val="110"/>
              <w:sz w:val="17"/>
            </w:rPr>
          </w:rPrChange>
        </w:rPr>
        <w:t>and</w:t>
      </w:r>
      <w:r w:rsidR="005F266C">
        <w:rPr>
          <w:rFonts w:ascii="Arial"/>
          <w:spacing w:val="2"/>
          <w:w w:val="105"/>
          <w:sz w:val="17"/>
          <w:rPrChange w:id="389" w:author="UN" w:date="2015-07-04T20:00:00Z">
            <w:rPr>
              <w:rFonts w:ascii="Arial"/>
              <w:spacing w:val="-28"/>
              <w:w w:val="110"/>
              <w:sz w:val="17"/>
            </w:rPr>
          </w:rPrChange>
        </w:rPr>
        <w:t xml:space="preserve"> </w:t>
      </w:r>
      <w:ins w:id="390" w:author="UN" w:date="2015-07-04T20:00:00Z">
        <w:r w:rsidR="005F266C">
          <w:rPr>
            <w:rFonts w:ascii="Arial"/>
            <w:w w:val="105"/>
            <w:sz w:val="17"/>
          </w:rPr>
          <w:t>substantially</w:t>
        </w:r>
        <w:r w:rsidR="005F266C">
          <w:rPr>
            <w:rFonts w:ascii="Arial"/>
            <w:spacing w:val="30"/>
            <w:w w:val="105"/>
            <w:sz w:val="17"/>
          </w:rPr>
          <w:t xml:space="preserve"> </w:t>
        </w:r>
      </w:ins>
      <w:r w:rsidR="005F266C">
        <w:rPr>
          <w:rFonts w:ascii="Arial"/>
          <w:w w:val="105"/>
          <w:sz w:val="17"/>
          <w:rPrChange w:id="391" w:author="UN" w:date="2015-07-04T20:00:00Z">
            <w:rPr>
              <w:rFonts w:ascii="Arial"/>
              <w:w w:val="110"/>
              <w:sz w:val="17"/>
            </w:rPr>
          </w:rPrChange>
        </w:rPr>
        <w:t>increase</w:t>
      </w:r>
      <w:r w:rsidR="005F266C">
        <w:rPr>
          <w:rFonts w:ascii="Arial"/>
          <w:spacing w:val="11"/>
          <w:w w:val="105"/>
          <w:sz w:val="17"/>
          <w:rPrChange w:id="392" w:author="UN" w:date="2015-07-04T20:00:00Z">
            <w:rPr>
              <w:rFonts w:ascii="Arial"/>
              <w:spacing w:val="-27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393" w:author="UN" w:date="2015-07-04T20:00:00Z">
            <w:rPr>
              <w:rFonts w:ascii="Arial"/>
              <w:w w:val="110"/>
              <w:sz w:val="17"/>
            </w:rPr>
          </w:rPrChange>
        </w:rPr>
        <w:t>afforestation</w:t>
      </w:r>
      <w:r w:rsidR="005F266C">
        <w:rPr>
          <w:rFonts w:ascii="Arial"/>
          <w:spacing w:val="18"/>
          <w:w w:val="105"/>
          <w:sz w:val="17"/>
          <w:rPrChange w:id="394" w:author="UN" w:date="2015-07-04T20:00:00Z">
            <w:rPr>
              <w:rFonts w:ascii="Arial"/>
              <w:w w:val="109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395" w:author="UN" w:date="2015-07-04T20:00:00Z">
            <w:rPr>
              <w:rFonts w:ascii="Arial"/>
              <w:w w:val="110"/>
              <w:sz w:val="17"/>
            </w:rPr>
          </w:rPrChange>
        </w:rPr>
        <w:t>and</w:t>
      </w:r>
      <w:r w:rsidR="005F266C">
        <w:rPr>
          <w:rFonts w:ascii="Arial"/>
          <w:w w:val="103"/>
          <w:sz w:val="17"/>
          <w:rPrChange w:id="396" w:author="UN" w:date="2015-07-04T20:00:00Z">
            <w:rPr>
              <w:rFonts w:ascii="Arial"/>
              <w:spacing w:val="-9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397" w:author="UN" w:date="2015-07-04T20:00:00Z">
            <w:rPr>
              <w:rFonts w:ascii="Arial"/>
              <w:w w:val="110"/>
              <w:sz w:val="17"/>
            </w:rPr>
          </w:rPrChange>
        </w:rPr>
        <w:t>reforestation</w:t>
      </w:r>
      <w:r w:rsidR="005F266C">
        <w:rPr>
          <w:rFonts w:ascii="Arial"/>
          <w:w w:val="105"/>
          <w:sz w:val="17"/>
          <w:rPrChange w:id="398" w:author="UN" w:date="2015-07-04T20:00:00Z">
            <w:rPr>
              <w:rFonts w:ascii="Arial"/>
              <w:spacing w:val="-2"/>
              <w:w w:val="110"/>
              <w:sz w:val="17"/>
            </w:rPr>
          </w:rPrChange>
        </w:rPr>
        <w:t xml:space="preserve"> </w:t>
      </w:r>
      <w:del w:id="399" w:author="UN" w:date="2015-07-04T20:00:00Z">
        <w:r>
          <w:rPr>
            <w:rFonts w:ascii="Arial"/>
            <w:w w:val="110"/>
            <w:sz w:val="17"/>
          </w:rPr>
          <w:delText>by</w:delText>
        </w:r>
        <w:r>
          <w:rPr>
            <w:rFonts w:ascii="Arial"/>
            <w:spacing w:val="-10"/>
            <w:w w:val="110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[x]</w:delText>
        </w:r>
        <w:r>
          <w:rPr>
            <w:rFonts w:ascii="Arial"/>
            <w:spacing w:val="-8"/>
            <w:w w:val="110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per</w:delText>
        </w:r>
        <w:r>
          <w:rPr>
            <w:rFonts w:ascii="Arial"/>
            <w:spacing w:val="-14"/>
            <w:w w:val="110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cent</w:delText>
        </w:r>
        <w:r>
          <w:rPr>
            <w:rFonts w:ascii="Arial"/>
            <w:w w:val="106"/>
            <w:sz w:val="17"/>
          </w:rPr>
          <w:delText xml:space="preserve"> </w:delText>
        </w:r>
      </w:del>
      <w:r w:rsidR="005F266C">
        <w:rPr>
          <w:rFonts w:ascii="Arial"/>
          <w:w w:val="105"/>
          <w:sz w:val="17"/>
          <w:rPrChange w:id="400" w:author="UN" w:date="2015-07-04T20:00:00Z">
            <w:rPr>
              <w:rFonts w:ascii="Arial"/>
              <w:w w:val="110"/>
              <w:sz w:val="17"/>
            </w:rPr>
          </w:rPrChange>
        </w:rPr>
        <w:t>globally</w:t>
      </w:r>
    </w:p>
    <w:p w14:paraId="0F12F081" w14:textId="77777777" w:rsidR="00AB472A" w:rsidRDefault="00AB472A" w:rsidP="00AB472A">
      <w:pPr>
        <w:pStyle w:val="Heading4"/>
        <w:spacing w:before="170"/>
        <w:ind w:left="0"/>
      </w:pPr>
      <w:r>
        <w:lastRenderedPageBreak/>
        <w:t>GOAL</w:t>
      </w:r>
      <w:r>
        <w:rPr>
          <w:spacing w:val="9"/>
        </w:rPr>
        <w:t xml:space="preserve"> </w:t>
      </w:r>
      <w:r>
        <w:t>3.</w:t>
      </w:r>
      <w:r>
        <w:rPr>
          <w:spacing w:val="7"/>
        </w:rPr>
        <w:t xml:space="preserve"> </w:t>
      </w:r>
      <w:r>
        <w:t>Ensure</w:t>
      </w:r>
      <w:r>
        <w:rPr>
          <w:spacing w:val="20"/>
        </w:rPr>
        <w:t xml:space="preserve"> </w:t>
      </w:r>
      <w:r>
        <w:t>healthy</w:t>
      </w:r>
      <w:r>
        <w:rPr>
          <w:spacing w:val="20"/>
        </w:rPr>
        <w:t xml:space="preserve"> </w:t>
      </w:r>
      <w:r>
        <w:t>lives</w:t>
      </w:r>
      <w:r>
        <w:rPr>
          <w:spacing w:val="19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promote</w:t>
      </w:r>
      <w:r>
        <w:rPr>
          <w:spacing w:val="22"/>
        </w:rPr>
        <w:t xml:space="preserve"> </w:t>
      </w:r>
      <w:r>
        <w:t>well-being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ages</w:t>
      </w:r>
    </w:p>
    <w:p w14:paraId="64A13198" w14:textId="77777777" w:rsidR="00AB472A" w:rsidRDefault="00AB472A" w:rsidP="00AB472A">
      <w:pPr>
        <w:tabs>
          <w:tab w:val="left" w:pos="5413"/>
        </w:tabs>
        <w:spacing w:before="41"/>
        <w:ind w:left="1939"/>
        <w:rPr>
          <w:rFonts w:ascii="Arial" w:eastAsia="Arial" w:hAnsi="Arial" w:cs="Arial"/>
          <w:sz w:val="12"/>
          <w:szCs w:val="12"/>
        </w:rPr>
      </w:pPr>
      <w:r>
        <w:rPr>
          <w:rFonts w:ascii="Arial"/>
          <w:w w:val="90"/>
          <w:sz w:val="17"/>
        </w:rPr>
        <w:t>SDGs</w:t>
      </w:r>
      <w:r>
        <w:rPr>
          <w:rFonts w:ascii="Arial"/>
          <w:w w:val="90"/>
          <w:sz w:val="17"/>
        </w:rPr>
        <w:tab/>
      </w:r>
    </w:p>
    <w:p w14:paraId="16F87EEB" w14:textId="77777777" w:rsidR="00AB472A" w:rsidRDefault="00AB472A" w:rsidP="00AB472A">
      <w:pPr>
        <w:rPr>
          <w:rFonts w:ascii="Arial" w:eastAsia="Arial" w:hAnsi="Arial" w:cs="Arial"/>
          <w:sz w:val="12"/>
          <w:szCs w:val="12"/>
        </w:rPr>
        <w:sectPr w:rsidR="00AB472A">
          <w:pgSz w:w="12240" w:h="15840"/>
          <w:pgMar w:top="180" w:right="0" w:bottom="1160" w:left="1720" w:header="0" w:footer="963" w:gutter="0"/>
          <w:cols w:space="720"/>
        </w:sectPr>
      </w:pPr>
    </w:p>
    <w:p w14:paraId="5629CA06" w14:textId="4B2A4511" w:rsidR="00AB472A" w:rsidRDefault="00AB472A" w:rsidP="00AB472A">
      <w:pPr>
        <w:tabs>
          <w:tab w:val="left" w:pos="978"/>
        </w:tabs>
        <w:spacing w:before="78" w:line="299" w:lineRule="auto"/>
        <w:ind w:left="963" w:right="287" w:hanging="479"/>
        <w:rPr>
          <w:rFonts w:ascii="Arial" w:eastAsia="Arial" w:hAnsi="Arial" w:cs="Arial"/>
          <w:sz w:val="17"/>
          <w:szCs w:val="17"/>
        </w:rPr>
      </w:pPr>
      <w:proofErr w:type="gramStart"/>
      <w:r>
        <w:rPr>
          <w:rFonts w:ascii="Arial"/>
          <w:sz w:val="17"/>
        </w:rPr>
        <w:lastRenderedPageBreak/>
        <w:t>3.6</w:t>
      </w:r>
      <w:r>
        <w:rPr>
          <w:rFonts w:ascii="Arial"/>
          <w:sz w:val="17"/>
        </w:rPr>
        <w:tab/>
      </w:r>
      <w:r>
        <w:rPr>
          <w:rFonts w:ascii="Arial"/>
          <w:sz w:val="17"/>
        </w:rPr>
        <w:tab/>
      </w:r>
      <w:r w:rsidR="005F266C">
        <w:rPr>
          <w:rFonts w:ascii="Arial"/>
          <w:w w:val="105"/>
          <w:sz w:val="17"/>
        </w:rPr>
        <w:t>By</w:t>
      </w:r>
      <w:r w:rsidR="005F266C">
        <w:rPr>
          <w:rFonts w:ascii="Arial"/>
          <w:spacing w:val="-3"/>
          <w:w w:val="105"/>
          <w:sz w:val="17"/>
          <w:rPrChange w:id="401" w:author="UN" w:date="2015-07-04T20:00:00Z">
            <w:rPr>
              <w:rFonts w:ascii="Arial"/>
              <w:w w:val="105"/>
              <w:sz w:val="17"/>
            </w:rPr>
          </w:rPrChange>
        </w:rPr>
        <w:t xml:space="preserve"> </w:t>
      </w:r>
      <w:del w:id="402" w:author="UN" w:date="2015-07-04T20:00:00Z">
        <w:r>
          <w:rPr>
            <w:rFonts w:ascii="Arial"/>
            <w:w w:val="105"/>
            <w:sz w:val="17"/>
          </w:rPr>
          <w:delText>2020</w:delText>
        </w:r>
      </w:del>
      <w:ins w:id="403" w:author="UN" w:date="2015-07-04T20:00:00Z">
        <w:r w:rsidR="005F266C">
          <w:rPr>
            <w:rFonts w:ascii="Arial"/>
            <w:w w:val="105"/>
            <w:sz w:val="17"/>
          </w:rPr>
          <w:t>2030</w:t>
        </w:r>
      </w:ins>
      <w:r w:rsidR="005F266C">
        <w:rPr>
          <w:rFonts w:ascii="Arial"/>
          <w:w w:val="105"/>
          <w:sz w:val="17"/>
        </w:rPr>
        <w:t>,</w:t>
      </w:r>
      <w:r w:rsidR="005F266C">
        <w:rPr>
          <w:rFonts w:ascii="Arial"/>
          <w:spacing w:val="8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halve</w:t>
      </w:r>
      <w:r w:rsidR="005F266C">
        <w:rPr>
          <w:rFonts w:ascii="Arial"/>
          <w:spacing w:val="-8"/>
          <w:w w:val="105"/>
          <w:sz w:val="17"/>
          <w:rPrChange w:id="404" w:author="UN" w:date="2015-07-04T20:00:00Z">
            <w:rPr>
              <w:rFonts w:ascii="Arial"/>
              <w:spacing w:val="-11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</w:rPr>
        <w:t>the</w:t>
      </w:r>
      <w:r w:rsidR="005F266C">
        <w:rPr>
          <w:rFonts w:ascii="Arial"/>
          <w:spacing w:val="8"/>
          <w:w w:val="105"/>
          <w:sz w:val="17"/>
          <w:rPrChange w:id="405" w:author="UN" w:date="2015-07-04T20:00:00Z">
            <w:rPr>
              <w:rFonts w:ascii="Arial"/>
              <w:spacing w:val="10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</w:rPr>
        <w:t>number</w:t>
      </w:r>
      <w:r w:rsidR="005F266C">
        <w:rPr>
          <w:rFonts w:ascii="Arial"/>
          <w:w w:val="105"/>
          <w:sz w:val="17"/>
          <w:rPrChange w:id="406" w:author="UN" w:date="2015-07-04T20:00:00Z">
            <w:rPr>
              <w:rFonts w:ascii="Arial"/>
              <w:spacing w:val="4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</w:rPr>
        <w:t>of</w:t>
      </w:r>
      <w:r w:rsidR="005F266C">
        <w:rPr>
          <w:rFonts w:ascii="Arial"/>
          <w:spacing w:val="-7"/>
          <w:w w:val="105"/>
          <w:sz w:val="17"/>
          <w:rPrChange w:id="407" w:author="UN" w:date="2015-07-04T20:00:00Z">
            <w:rPr>
              <w:rFonts w:ascii="Arial"/>
              <w:w w:val="113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</w:rPr>
        <w:t>global</w:t>
      </w:r>
      <w:r w:rsidR="005F266C">
        <w:rPr>
          <w:rFonts w:ascii="Arial"/>
          <w:spacing w:val="14"/>
          <w:w w:val="105"/>
          <w:sz w:val="17"/>
          <w:rPrChange w:id="408" w:author="UN" w:date="2015-07-04T20:00:00Z">
            <w:rPr>
              <w:rFonts w:ascii="Arial"/>
              <w:spacing w:val="12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</w:rPr>
        <w:t>deaths</w:t>
      </w:r>
      <w:r w:rsidR="005F266C">
        <w:rPr>
          <w:rFonts w:ascii="Arial"/>
          <w:spacing w:val="7"/>
          <w:w w:val="105"/>
          <w:sz w:val="17"/>
          <w:rPrChange w:id="409" w:author="UN" w:date="2015-07-04T20:00:00Z">
            <w:rPr>
              <w:rFonts w:ascii="Arial"/>
              <w:spacing w:val="19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</w:rPr>
        <w:t>and</w:t>
      </w:r>
      <w:r w:rsidR="005F266C">
        <w:rPr>
          <w:rFonts w:ascii="Arial"/>
          <w:w w:val="105"/>
          <w:sz w:val="17"/>
          <w:rPrChange w:id="410" w:author="UN" w:date="2015-07-04T20:00:00Z">
            <w:rPr>
              <w:rFonts w:ascii="Arial"/>
              <w:spacing w:val="4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</w:rPr>
        <w:t>injuries</w:t>
      </w:r>
      <w:r w:rsidR="005F266C">
        <w:rPr>
          <w:rFonts w:ascii="Arial"/>
          <w:spacing w:val="6"/>
          <w:w w:val="105"/>
          <w:sz w:val="17"/>
        </w:rPr>
        <w:t xml:space="preserve"> </w:t>
      </w:r>
      <w:r w:rsidR="005F266C">
        <w:rPr>
          <w:rFonts w:ascii="Arial"/>
          <w:w w:val="105"/>
          <w:sz w:val="17"/>
        </w:rPr>
        <w:t>from</w:t>
      </w:r>
      <w:r w:rsidR="005F266C">
        <w:rPr>
          <w:rFonts w:ascii="Arial"/>
          <w:spacing w:val="24"/>
          <w:w w:val="105"/>
          <w:sz w:val="17"/>
          <w:rPrChange w:id="411" w:author="UN" w:date="2015-07-04T20:00:00Z">
            <w:rPr>
              <w:rFonts w:ascii="Arial"/>
              <w:w w:val="113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</w:rPr>
        <w:t>road</w:t>
      </w:r>
      <w:r w:rsidR="005F266C">
        <w:rPr>
          <w:rFonts w:ascii="Arial"/>
          <w:spacing w:val="-3"/>
          <w:w w:val="105"/>
          <w:sz w:val="17"/>
          <w:rPrChange w:id="412" w:author="UN" w:date="2015-07-04T20:00:00Z">
            <w:rPr>
              <w:rFonts w:ascii="Arial"/>
              <w:spacing w:val="-1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</w:rPr>
        <w:t>traffic</w:t>
      </w:r>
      <w:r w:rsidR="005F266C">
        <w:rPr>
          <w:rFonts w:ascii="Arial"/>
          <w:spacing w:val="25"/>
          <w:w w:val="105"/>
          <w:sz w:val="17"/>
          <w:rPrChange w:id="413" w:author="UN" w:date="2015-07-04T20:00:00Z">
            <w:rPr>
              <w:rFonts w:ascii="Arial"/>
              <w:spacing w:val="17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</w:rPr>
        <w:t>accidents</w:t>
      </w:r>
      <w:del w:id="414" w:author="UN" w:date="2015-07-04T20:00:00Z">
        <w:r>
          <w:rPr>
            <w:rFonts w:ascii="Arial"/>
            <w:w w:val="105"/>
            <w:sz w:val="17"/>
          </w:rPr>
          <w:delText>.</w:delText>
        </w:r>
      </w:del>
      <w:ins w:id="415" w:author="UN" w:date="2015-07-04T20:00:00Z">
        <w:r w:rsidR="005F266C">
          <w:rPr>
            <w:rFonts w:ascii="Arial"/>
            <w:spacing w:val="31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and,</w:t>
        </w:r>
        <w:r w:rsidR="005F266C">
          <w:rPr>
            <w:rFonts w:ascii="Arial"/>
            <w:spacing w:val="12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in</w:t>
        </w:r>
        <w:r w:rsidR="005F266C">
          <w:rPr>
            <w:rFonts w:ascii="Arial"/>
            <w:spacing w:val="-10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the</w:t>
        </w:r>
        <w:r w:rsidR="005F266C">
          <w:rPr>
            <w:rFonts w:ascii="Arial"/>
            <w:w w:val="111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interim,</w:t>
        </w:r>
        <w:r w:rsidR="005F266C">
          <w:rPr>
            <w:rFonts w:ascii="Arial"/>
            <w:spacing w:val="1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by</w:t>
        </w:r>
        <w:r w:rsidR="005F266C">
          <w:rPr>
            <w:rFonts w:ascii="Arial"/>
            <w:spacing w:val="5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2020,</w:t>
        </w:r>
        <w:r w:rsidR="005F266C">
          <w:rPr>
            <w:rFonts w:ascii="Arial"/>
            <w:spacing w:val="6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stabilize</w:t>
        </w:r>
        <w:r w:rsidR="005F266C">
          <w:rPr>
            <w:rFonts w:ascii="Arial"/>
            <w:spacing w:val="17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and</w:t>
        </w:r>
        <w:r w:rsidR="005F266C">
          <w:rPr>
            <w:rFonts w:ascii="Arial"/>
            <w:spacing w:val="1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then</w:t>
        </w:r>
        <w:r w:rsidR="005F266C">
          <w:rPr>
            <w:rFonts w:ascii="Arial"/>
            <w:spacing w:val="14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reduce global</w:t>
        </w:r>
        <w:r w:rsidR="005F266C">
          <w:rPr>
            <w:rFonts w:ascii="Arial"/>
            <w:w w:val="104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deaths</w:t>
        </w:r>
        <w:r w:rsidR="005F266C">
          <w:rPr>
            <w:rFonts w:ascii="Arial"/>
            <w:spacing w:val="18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and</w:t>
        </w:r>
        <w:r w:rsidR="005F266C">
          <w:rPr>
            <w:rFonts w:ascii="Arial"/>
            <w:spacing w:val="10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injuries</w:t>
        </w:r>
        <w:r w:rsidR="005F266C">
          <w:rPr>
            <w:rFonts w:ascii="Arial"/>
            <w:spacing w:val="3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from</w:t>
        </w:r>
        <w:r w:rsidR="005F266C">
          <w:rPr>
            <w:rFonts w:ascii="Arial"/>
            <w:spacing w:val="22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road</w:t>
        </w:r>
        <w:r w:rsidR="005F266C">
          <w:rPr>
            <w:rFonts w:ascii="Arial"/>
            <w:spacing w:val="-8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traffic</w:t>
        </w:r>
        <w:r w:rsidR="005F266C">
          <w:rPr>
            <w:rFonts w:ascii="Arial"/>
            <w:spacing w:val="15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accidents</w:t>
        </w:r>
      </w:ins>
      <w:proofErr w:type="gramEnd"/>
    </w:p>
    <w:p w14:paraId="1C381B0E" w14:textId="77777777" w:rsidR="00AB472A" w:rsidRDefault="00AB472A" w:rsidP="00AB472A">
      <w:pPr>
        <w:rPr>
          <w:rFonts w:ascii="Arial" w:eastAsia="Arial" w:hAnsi="Arial" w:cs="Arial"/>
          <w:sz w:val="16"/>
          <w:szCs w:val="16"/>
        </w:rPr>
      </w:pPr>
    </w:p>
    <w:p w14:paraId="2F729784" w14:textId="77777777" w:rsidR="00AB472A" w:rsidRDefault="00AB472A" w:rsidP="00AB472A">
      <w:pPr>
        <w:rPr>
          <w:rFonts w:ascii="Arial" w:eastAsia="Arial" w:hAnsi="Arial" w:cs="Arial"/>
          <w:sz w:val="16"/>
          <w:szCs w:val="16"/>
        </w:rPr>
      </w:pPr>
    </w:p>
    <w:p w14:paraId="5A2B7BF7" w14:textId="77777777" w:rsidR="00AB472A" w:rsidRDefault="00AB472A" w:rsidP="00AB472A">
      <w:pPr>
        <w:spacing w:before="128"/>
        <w:ind w:left="544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SDGs</w:t>
      </w:r>
    </w:p>
    <w:p w14:paraId="513FAAD7" w14:textId="77777777" w:rsidR="00AB472A" w:rsidRDefault="00AB472A" w:rsidP="00AB472A">
      <w:pPr>
        <w:spacing w:before="10"/>
        <w:rPr>
          <w:rFonts w:ascii="Arial" w:eastAsia="Arial" w:hAnsi="Arial" w:cs="Arial"/>
          <w:sz w:val="18"/>
          <w:szCs w:val="18"/>
        </w:rPr>
      </w:pPr>
    </w:p>
    <w:p w14:paraId="1289DA77" w14:textId="2FA87D63" w:rsidR="005F266C" w:rsidRDefault="00AB472A" w:rsidP="005F266C">
      <w:pPr>
        <w:ind w:left="241"/>
        <w:rPr>
          <w:ins w:id="416" w:author="UN" w:date="2015-07-04T20:00:00Z"/>
          <w:rFonts w:ascii="Arial" w:eastAsia="Arial" w:hAnsi="Arial" w:cs="Arial"/>
          <w:sz w:val="17"/>
          <w:szCs w:val="17"/>
        </w:rPr>
      </w:pPr>
      <w:proofErr w:type="gramStart"/>
      <w:r>
        <w:rPr>
          <w:rFonts w:ascii="Arial"/>
          <w:sz w:val="17"/>
        </w:rPr>
        <w:t>3.b</w:t>
      </w:r>
      <w:proofErr w:type="gramEnd"/>
      <w:r>
        <w:rPr>
          <w:rFonts w:ascii="Arial"/>
          <w:sz w:val="17"/>
        </w:rPr>
        <w:tab/>
      </w:r>
      <w:del w:id="417" w:author="UN" w:date="2015-07-04T20:00:00Z">
        <w:r>
          <w:rPr>
            <w:rFonts w:ascii="Arial"/>
            <w:sz w:val="17"/>
          </w:rPr>
          <w:tab/>
        </w:r>
        <w:r>
          <w:rPr>
            <w:rFonts w:ascii="Arial"/>
            <w:w w:val="105"/>
            <w:sz w:val="17"/>
          </w:rPr>
          <w:delText>Support</w:delText>
        </w:r>
      </w:del>
      <w:ins w:id="418" w:author="UN" w:date="2015-07-04T20:00:00Z">
        <w:r w:rsidR="005F266C">
          <w:rPr>
            <w:rFonts w:ascii="Arial"/>
            <w:w w:val="105"/>
            <w:sz w:val="17"/>
          </w:rPr>
          <w:t>None.</w:t>
        </w:r>
      </w:ins>
    </w:p>
    <w:p w14:paraId="4D8ED156" w14:textId="77777777" w:rsidR="005F266C" w:rsidRDefault="005F266C" w:rsidP="005F266C">
      <w:pPr>
        <w:rPr>
          <w:ins w:id="419" w:author="UN" w:date="2015-07-04T20:00:00Z"/>
          <w:rFonts w:ascii="Arial" w:eastAsia="Arial" w:hAnsi="Arial" w:cs="Arial"/>
          <w:sz w:val="16"/>
          <w:szCs w:val="16"/>
        </w:rPr>
      </w:pPr>
    </w:p>
    <w:p w14:paraId="7B019C5E" w14:textId="46AD5712" w:rsidR="005F266C" w:rsidRDefault="005F266C" w:rsidP="005F266C">
      <w:pPr>
        <w:spacing w:before="108" w:line="299" w:lineRule="auto"/>
        <w:ind w:left="216" w:right="2269" w:firstLine="17"/>
        <w:rPr>
          <w:rFonts w:ascii="Arial" w:eastAsia="Arial" w:hAnsi="Arial" w:cs="Arial"/>
          <w:sz w:val="17"/>
          <w:szCs w:val="17"/>
        </w:rPr>
        <w:pPrChange w:id="420" w:author="UN" w:date="2015-07-04T20:00:00Z">
          <w:pPr>
            <w:tabs>
              <w:tab w:val="left" w:pos="956"/>
            </w:tabs>
            <w:spacing w:line="300" w:lineRule="auto"/>
            <w:ind w:left="928" w:hanging="458"/>
          </w:pPr>
        </w:pPrChange>
      </w:pPr>
      <w:ins w:id="421" w:author="UN" w:date="2015-07-04T20:00:00Z">
        <w:r>
          <w:rPr>
            <w:rFonts w:ascii="Arial"/>
            <w:w w:val="110"/>
            <w:sz w:val="17"/>
          </w:rPr>
          <w:t>(It</w:t>
        </w:r>
        <w:r>
          <w:rPr>
            <w:rFonts w:ascii="Arial"/>
            <w:spacing w:val="-16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had</w:t>
        </w:r>
        <w:r>
          <w:rPr>
            <w:rFonts w:ascii="Arial"/>
            <w:spacing w:val="-14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been</w:t>
        </w:r>
        <w:r>
          <w:rPr>
            <w:rFonts w:ascii="Arial"/>
            <w:spacing w:val="-16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proposed</w:t>
        </w:r>
        <w:r>
          <w:rPr>
            <w:rFonts w:ascii="Arial"/>
            <w:spacing w:val="-14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to</w:t>
        </w:r>
        <w:r>
          <w:rPr>
            <w:rFonts w:ascii="Arial"/>
            <w:spacing w:val="-11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revise</w:t>
        </w:r>
        <w:r>
          <w:rPr>
            <w:rFonts w:ascii="Arial"/>
            <w:spacing w:val="-20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this</w:t>
        </w:r>
        <w:r>
          <w:rPr>
            <w:rFonts w:ascii="Arial"/>
            <w:spacing w:val="-18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target</w:t>
        </w:r>
        <w:r>
          <w:rPr>
            <w:rFonts w:ascii="Arial"/>
            <w:spacing w:val="-8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as</w:t>
        </w:r>
      </w:ins>
      <w:r>
        <w:rPr>
          <w:rFonts w:ascii="Arial"/>
          <w:spacing w:val="-16"/>
          <w:w w:val="110"/>
          <w:sz w:val="17"/>
          <w:rPrChange w:id="422" w:author="UN" w:date="2015-07-04T20:00:00Z">
            <w:rPr>
              <w:rFonts w:ascii="Arial"/>
              <w:spacing w:val="-6"/>
              <w:w w:val="105"/>
              <w:sz w:val="17"/>
            </w:rPr>
          </w:rPrChange>
        </w:rPr>
        <w:t xml:space="preserve"> </w:t>
      </w:r>
      <w:r>
        <w:rPr>
          <w:rFonts w:ascii="Arial"/>
          <w:w w:val="110"/>
          <w:sz w:val="17"/>
          <w:rPrChange w:id="423" w:author="UN" w:date="2015-07-04T20:00:00Z">
            <w:rPr>
              <w:rFonts w:ascii="Arial"/>
              <w:w w:val="105"/>
              <w:sz w:val="17"/>
            </w:rPr>
          </w:rPrChange>
        </w:rPr>
        <w:t>the</w:t>
      </w:r>
      <w:r>
        <w:rPr>
          <w:rFonts w:ascii="Arial"/>
          <w:w w:val="109"/>
          <w:sz w:val="17"/>
          <w:rPrChange w:id="424" w:author="UN" w:date="2015-07-04T20:00:00Z">
            <w:rPr>
              <w:rFonts w:ascii="Arial"/>
              <w:spacing w:val="8"/>
              <w:w w:val="105"/>
              <w:sz w:val="17"/>
            </w:rPr>
          </w:rPrChange>
        </w:rPr>
        <w:t xml:space="preserve"> </w:t>
      </w:r>
      <w:del w:id="425" w:author="UN" w:date="2015-07-04T20:00:00Z">
        <w:r w:rsidR="00AB472A">
          <w:rPr>
            <w:rFonts w:ascii="Arial"/>
            <w:w w:val="105"/>
            <w:sz w:val="17"/>
          </w:rPr>
          <w:delText>research</w:delText>
        </w:r>
        <w:r w:rsidR="00AB472A">
          <w:rPr>
            <w:rFonts w:ascii="Arial"/>
            <w:spacing w:val="6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and</w:delText>
        </w:r>
        <w:r w:rsidR="00AB472A">
          <w:rPr>
            <w:rFonts w:ascii="Arial"/>
            <w:w w:val="103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development</w:delText>
        </w:r>
        <w:r w:rsidR="00AB472A">
          <w:rPr>
            <w:rFonts w:ascii="Arial"/>
            <w:spacing w:val="9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of</w:delText>
        </w:r>
        <w:r w:rsidR="00AB472A">
          <w:rPr>
            <w:rFonts w:ascii="Arial"/>
            <w:spacing w:val="-15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vaccines</w:delText>
        </w:r>
        <w:r w:rsidR="00AB472A">
          <w:rPr>
            <w:rFonts w:ascii="Arial"/>
            <w:spacing w:val="11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and</w:delText>
        </w:r>
        <w:r w:rsidR="00AB472A">
          <w:rPr>
            <w:rFonts w:ascii="Arial"/>
            <w:w w:val="103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medicines</w:delText>
        </w:r>
        <w:r w:rsidR="00AB472A">
          <w:rPr>
            <w:rFonts w:ascii="Arial"/>
            <w:spacing w:val="9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for</w:delText>
        </w:r>
        <w:r w:rsidR="00AB472A">
          <w:rPr>
            <w:rFonts w:ascii="Arial"/>
            <w:spacing w:val="10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the</w:delText>
        </w:r>
        <w:r w:rsidR="00AB472A">
          <w:rPr>
            <w:rFonts w:ascii="Arial"/>
            <w:spacing w:val="9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communicable and</w:delText>
        </w:r>
        <w:r w:rsidR="00AB472A">
          <w:rPr>
            <w:rFonts w:ascii="Arial"/>
            <w:spacing w:val="-13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non-communicable</w:delText>
        </w:r>
        <w:r w:rsidR="00AB472A">
          <w:rPr>
            <w:rFonts w:ascii="Arial"/>
            <w:spacing w:val="-3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diseases</w:delText>
        </w:r>
        <w:r w:rsidR="00AB472A">
          <w:rPr>
            <w:rFonts w:ascii="Arial"/>
            <w:w w:val="97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that</w:delText>
        </w:r>
        <w:r w:rsidR="00AB472A">
          <w:rPr>
            <w:rFonts w:ascii="Arial"/>
            <w:spacing w:val="37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primarily</w:delText>
        </w:r>
        <w:r w:rsidR="00AB472A">
          <w:rPr>
            <w:rFonts w:ascii="Arial"/>
            <w:spacing w:val="30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affect</w:delText>
        </w:r>
        <w:r w:rsidR="00AB472A">
          <w:rPr>
            <w:rFonts w:ascii="Arial"/>
            <w:spacing w:val="30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developing</w:delText>
        </w:r>
        <w:r w:rsidR="00AB472A">
          <w:rPr>
            <w:rFonts w:ascii="Arial"/>
            <w:w w:val="106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countries,</w:delText>
        </w:r>
        <w:r w:rsidR="00AB472A">
          <w:rPr>
            <w:rFonts w:ascii="Arial"/>
            <w:spacing w:val="4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provide</w:delText>
        </w:r>
        <w:r w:rsidR="00AB472A">
          <w:rPr>
            <w:rFonts w:ascii="Arial"/>
            <w:spacing w:val="-3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access</w:delText>
        </w:r>
        <w:r w:rsidR="00AB472A">
          <w:rPr>
            <w:rFonts w:ascii="Arial"/>
            <w:spacing w:val="-4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to</w:delText>
        </w:r>
        <w:r w:rsidR="00AB472A">
          <w:rPr>
            <w:rFonts w:ascii="Arial"/>
            <w:w w:val="118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affordable</w:delText>
        </w:r>
        <w:r w:rsidR="00AB472A">
          <w:rPr>
            <w:rFonts w:ascii="Arial"/>
            <w:spacing w:val="8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essential</w:delText>
        </w:r>
        <w:r w:rsidR="00AB472A">
          <w:rPr>
            <w:rFonts w:ascii="Arial"/>
            <w:spacing w:val="5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medicines</w:delText>
        </w:r>
        <w:r w:rsidR="00AB472A">
          <w:rPr>
            <w:rFonts w:ascii="Arial"/>
            <w:spacing w:val="8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and vaccines,</w:delText>
        </w:r>
        <w:r w:rsidR="00AB472A">
          <w:rPr>
            <w:rFonts w:ascii="Arial"/>
            <w:spacing w:val="11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in</w:delText>
        </w:r>
        <w:r w:rsidR="00AB472A">
          <w:rPr>
            <w:rFonts w:ascii="Arial"/>
            <w:spacing w:val="-14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accordance</w:delText>
        </w:r>
        <w:r w:rsidR="00AB472A">
          <w:rPr>
            <w:rFonts w:ascii="Arial"/>
            <w:spacing w:val="12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with</w:delText>
        </w:r>
        <w:r w:rsidR="00AB472A">
          <w:rPr>
            <w:rFonts w:ascii="Arial"/>
            <w:spacing w:val="-2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the</w:delText>
        </w:r>
        <w:r w:rsidR="00AB472A">
          <w:rPr>
            <w:rFonts w:ascii="Arial"/>
            <w:w w:val="111"/>
            <w:sz w:val="17"/>
          </w:rPr>
          <w:delText xml:space="preserve"> </w:delText>
        </w:r>
      </w:del>
      <w:ins w:id="426" w:author="UN" w:date="2015-07-04T20:00:00Z">
        <w:r>
          <w:rPr>
            <w:rFonts w:ascii="Arial"/>
            <w:w w:val="110"/>
            <w:sz w:val="17"/>
          </w:rPr>
          <w:t>2001</w:t>
        </w:r>
        <w:r>
          <w:rPr>
            <w:rFonts w:ascii="Arial"/>
            <w:spacing w:val="-26"/>
            <w:w w:val="110"/>
            <w:sz w:val="17"/>
          </w:rPr>
          <w:t xml:space="preserve"> </w:t>
        </w:r>
      </w:ins>
      <w:r>
        <w:rPr>
          <w:rFonts w:ascii="Arial"/>
          <w:w w:val="110"/>
          <w:sz w:val="17"/>
          <w:rPrChange w:id="427" w:author="UN" w:date="2015-07-04T20:00:00Z">
            <w:rPr>
              <w:rFonts w:ascii="Arial"/>
              <w:w w:val="105"/>
              <w:sz w:val="17"/>
            </w:rPr>
          </w:rPrChange>
        </w:rPr>
        <w:t>Doha</w:t>
      </w:r>
      <w:r>
        <w:rPr>
          <w:rFonts w:ascii="Arial"/>
          <w:spacing w:val="-9"/>
          <w:w w:val="110"/>
          <w:sz w:val="17"/>
          <w:rPrChange w:id="428" w:author="UN" w:date="2015-07-04T20:00:00Z">
            <w:rPr>
              <w:rFonts w:ascii="Arial"/>
              <w:spacing w:val="-18"/>
              <w:w w:val="105"/>
              <w:sz w:val="17"/>
            </w:rPr>
          </w:rPrChange>
        </w:rPr>
        <w:t xml:space="preserve"> </w:t>
      </w:r>
      <w:r>
        <w:rPr>
          <w:rFonts w:ascii="Arial"/>
          <w:w w:val="110"/>
          <w:sz w:val="17"/>
          <w:rPrChange w:id="429" w:author="UN" w:date="2015-07-04T20:00:00Z">
            <w:rPr>
              <w:rFonts w:ascii="Arial"/>
              <w:w w:val="105"/>
              <w:sz w:val="17"/>
            </w:rPr>
          </w:rPrChange>
        </w:rPr>
        <w:t>Declaration</w:t>
      </w:r>
      <w:r>
        <w:rPr>
          <w:rFonts w:ascii="Arial"/>
          <w:spacing w:val="-12"/>
          <w:w w:val="110"/>
          <w:sz w:val="17"/>
          <w:rPrChange w:id="430" w:author="UN" w:date="2015-07-04T20:00:00Z">
            <w:rPr>
              <w:rFonts w:ascii="Arial"/>
              <w:spacing w:val="-18"/>
              <w:w w:val="105"/>
              <w:sz w:val="17"/>
            </w:rPr>
          </w:rPrChange>
        </w:rPr>
        <w:t xml:space="preserve"> </w:t>
      </w:r>
      <w:del w:id="431" w:author="UN" w:date="2015-07-04T20:00:00Z">
        <w:r w:rsidR="00AB472A">
          <w:rPr>
            <w:rFonts w:ascii="Arial"/>
            <w:w w:val="105"/>
            <w:sz w:val="17"/>
          </w:rPr>
          <w:delText>on</w:delText>
        </w:r>
      </w:del>
      <w:ins w:id="432" w:author="UN" w:date="2015-07-04T20:00:00Z">
        <w:r>
          <w:rPr>
            <w:rFonts w:ascii="Arial"/>
            <w:w w:val="110"/>
            <w:sz w:val="17"/>
          </w:rPr>
          <w:t>does</w:t>
        </w:r>
        <w:r>
          <w:rPr>
            <w:rFonts w:ascii="Arial"/>
            <w:spacing w:val="-4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not</w:t>
        </w:r>
        <w:r>
          <w:rPr>
            <w:rFonts w:ascii="Arial"/>
            <w:spacing w:val="-17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limit</w:t>
        </w:r>
      </w:ins>
      <w:r>
        <w:rPr>
          <w:rFonts w:ascii="Arial"/>
          <w:spacing w:val="-29"/>
          <w:w w:val="110"/>
          <w:sz w:val="17"/>
          <w:rPrChange w:id="433" w:author="UN" w:date="2015-07-04T20:00:00Z">
            <w:rPr>
              <w:rFonts w:ascii="Arial"/>
              <w:spacing w:val="-26"/>
              <w:w w:val="105"/>
              <w:sz w:val="17"/>
            </w:rPr>
          </w:rPrChange>
        </w:rPr>
        <w:t xml:space="preserve"> </w:t>
      </w:r>
      <w:r>
        <w:rPr>
          <w:rFonts w:ascii="Arial"/>
          <w:w w:val="110"/>
          <w:sz w:val="17"/>
          <w:rPrChange w:id="434" w:author="UN" w:date="2015-07-04T20:00:00Z">
            <w:rPr>
              <w:rFonts w:ascii="Arial"/>
              <w:w w:val="105"/>
              <w:sz w:val="17"/>
            </w:rPr>
          </w:rPrChange>
        </w:rPr>
        <w:t>the</w:t>
      </w:r>
      <w:r>
        <w:rPr>
          <w:rFonts w:ascii="Arial"/>
          <w:spacing w:val="-11"/>
          <w:w w:val="110"/>
          <w:sz w:val="17"/>
          <w:rPrChange w:id="435" w:author="UN" w:date="2015-07-04T20:00:00Z">
            <w:rPr>
              <w:rFonts w:ascii="Arial"/>
              <w:spacing w:val="-25"/>
              <w:w w:val="105"/>
              <w:sz w:val="17"/>
            </w:rPr>
          </w:rPrChange>
        </w:rPr>
        <w:t xml:space="preserve"> </w:t>
      </w:r>
      <w:ins w:id="436" w:author="UN" w:date="2015-07-04T20:00:00Z">
        <w:r>
          <w:rPr>
            <w:rFonts w:ascii="Arial"/>
            <w:w w:val="110"/>
            <w:sz w:val="17"/>
          </w:rPr>
          <w:t>use</w:t>
        </w:r>
        <w:r>
          <w:rPr>
            <w:rFonts w:ascii="Arial"/>
            <w:spacing w:val="-21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of</w:t>
        </w:r>
        <w:r>
          <w:rPr>
            <w:rFonts w:ascii="Arial"/>
            <w:w w:val="113"/>
            <w:sz w:val="17"/>
          </w:rPr>
          <w:t xml:space="preserve"> </w:t>
        </w:r>
        <w:r>
          <w:rPr>
            <w:rFonts w:ascii="Arial"/>
            <w:w w:val="105"/>
            <w:sz w:val="17"/>
          </w:rPr>
          <w:t>available</w:t>
        </w:r>
        <w:r>
          <w:rPr>
            <w:rFonts w:ascii="Arial"/>
            <w:spacing w:val="-9"/>
            <w:w w:val="105"/>
            <w:sz w:val="17"/>
          </w:rPr>
          <w:t xml:space="preserve"> </w:t>
        </w:r>
      </w:ins>
      <w:r>
        <w:rPr>
          <w:rFonts w:ascii="Arial"/>
          <w:w w:val="105"/>
          <w:sz w:val="17"/>
        </w:rPr>
        <w:t>TRIPS</w:t>
      </w:r>
      <w:r>
        <w:rPr>
          <w:rFonts w:ascii="Arial"/>
          <w:spacing w:val="-12"/>
          <w:w w:val="105"/>
          <w:sz w:val="17"/>
          <w:rPrChange w:id="437" w:author="UN" w:date="2015-07-04T20:00:00Z">
            <w:rPr>
              <w:rFonts w:ascii="Arial"/>
              <w:w w:val="87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Agreement</w:t>
      </w:r>
      <w:r>
        <w:rPr>
          <w:rFonts w:ascii="Arial"/>
          <w:spacing w:val="-3"/>
          <w:w w:val="105"/>
          <w:sz w:val="17"/>
          <w:rPrChange w:id="438" w:author="UN" w:date="2015-07-04T20:00:00Z">
            <w:rPr>
              <w:rFonts w:ascii="Arial"/>
              <w:spacing w:val="13"/>
              <w:w w:val="105"/>
              <w:sz w:val="17"/>
            </w:rPr>
          </w:rPrChange>
        </w:rPr>
        <w:t xml:space="preserve"> </w:t>
      </w:r>
      <w:del w:id="439" w:author="UN" w:date="2015-07-04T20:00:00Z">
        <w:r w:rsidR="00AB472A">
          <w:rPr>
            <w:rFonts w:ascii="Arial"/>
            <w:w w:val="105"/>
            <w:sz w:val="17"/>
          </w:rPr>
          <w:delText>and Public Health, which</w:delText>
        </w:r>
        <w:r w:rsidR="00AB472A">
          <w:rPr>
            <w:rFonts w:ascii="Arial"/>
            <w:spacing w:val="26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affirms</w:delText>
        </w:r>
        <w:r w:rsidR="00AB472A">
          <w:rPr>
            <w:rFonts w:ascii="Arial"/>
            <w:spacing w:val="13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the</w:delText>
        </w:r>
        <w:r w:rsidR="00AB472A">
          <w:rPr>
            <w:rFonts w:ascii="Arial"/>
            <w:spacing w:val="25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right</w:delText>
        </w:r>
        <w:r w:rsidR="00AB472A">
          <w:rPr>
            <w:rFonts w:ascii="Arial"/>
            <w:spacing w:val="14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of</w:delText>
        </w:r>
        <w:r w:rsidR="00AB472A">
          <w:rPr>
            <w:rFonts w:ascii="Arial"/>
            <w:w w:val="110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developing</w:delText>
        </w:r>
        <w:r w:rsidR="00AB472A">
          <w:rPr>
            <w:rFonts w:ascii="Arial"/>
            <w:spacing w:val="17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countries</w:delText>
        </w:r>
        <w:r w:rsidR="00AB472A">
          <w:rPr>
            <w:rFonts w:ascii="Arial"/>
            <w:spacing w:val="20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to</w:delText>
        </w:r>
        <w:r w:rsidR="00AB472A">
          <w:rPr>
            <w:rFonts w:ascii="Arial"/>
            <w:spacing w:val="20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use</w:delText>
        </w:r>
        <w:r w:rsidR="00AB472A">
          <w:rPr>
            <w:rFonts w:ascii="Arial"/>
            <w:spacing w:val="-3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to</w:delText>
        </w:r>
        <w:r w:rsidR="00AB472A">
          <w:rPr>
            <w:rFonts w:ascii="Arial"/>
            <w:spacing w:val="2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the</w:delText>
        </w:r>
        <w:r w:rsidR="00AB472A">
          <w:rPr>
            <w:rFonts w:ascii="Arial"/>
            <w:w w:val="112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full</w:delText>
        </w:r>
        <w:r w:rsidR="00AB472A">
          <w:rPr>
            <w:rFonts w:ascii="Arial"/>
            <w:spacing w:val="9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the</w:delText>
        </w:r>
        <w:r w:rsidR="00AB472A">
          <w:rPr>
            <w:rFonts w:ascii="Arial"/>
            <w:spacing w:val="30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provisions</w:delText>
        </w:r>
        <w:r w:rsidR="00AB472A">
          <w:rPr>
            <w:rFonts w:ascii="Arial"/>
            <w:spacing w:val="20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in</w:delText>
        </w:r>
        <w:r w:rsidR="00AB472A">
          <w:rPr>
            <w:rFonts w:ascii="Arial"/>
            <w:spacing w:val="-1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the</w:delText>
        </w:r>
        <w:r w:rsidR="00AB472A">
          <w:rPr>
            <w:rFonts w:ascii="Arial"/>
            <w:w w:val="109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Agreement</w:delText>
        </w:r>
        <w:r w:rsidR="00AB472A">
          <w:rPr>
            <w:rFonts w:ascii="Arial"/>
            <w:spacing w:val="-4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on</w:delText>
        </w:r>
        <w:r w:rsidR="00AB472A">
          <w:rPr>
            <w:rFonts w:ascii="Arial"/>
            <w:spacing w:val="-19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Trade-Related</w:delText>
        </w:r>
        <w:r w:rsidR="00AB472A">
          <w:rPr>
            <w:rFonts w:ascii="Arial"/>
            <w:w w:val="101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Aspects</w:delText>
        </w:r>
        <w:r w:rsidR="00AB472A">
          <w:rPr>
            <w:rFonts w:ascii="Arial"/>
            <w:spacing w:val="17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of</w:delText>
        </w:r>
        <w:r w:rsidR="00AB472A">
          <w:rPr>
            <w:rFonts w:ascii="Arial"/>
            <w:spacing w:val="13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Intellectual</w:delText>
        </w:r>
        <w:r w:rsidR="00AB472A">
          <w:rPr>
            <w:rFonts w:ascii="Arial"/>
            <w:spacing w:val="7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Property</w:delText>
        </w:r>
        <w:r w:rsidR="00AB472A">
          <w:rPr>
            <w:rFonts w:ascii="Arial"/>
            <w:w w:val="106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Rights</w:delText>
        </w:r>
        <w:r w:rsidR="00AB472A">
          <w:rPr>
            <w:rFonts w:ascii="Arial"/>
            <w:spacing w:val="16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regarding</w:delText>
        </w:r>
        <w:r w:rsidR="00AB472A">
          <w:rPr>
            <w:rFonts w:ascii="Arial"/>
            <w:spacing w:val="-4"/>
            <w:w w:val="105"/>
            <w:sz w:val="17"/>
          </w:rPr>
          <w:delText xml:space="preserve"> </w:delText>
        </w:r>
      </w:del>
      <w:r>
        <w:rPr>
          <w:rFonts w:ascii="Arial"/>
          <w:w w:val="105"/>
          <w:sz w:val="17"/>
        </w:rPr>
        <w:t>flexibilities</w:t>
      </w:r>
      <w:r>
        <w:rPr>
          <w:rFonts w:ascii="Arial"/>
          <w:spacing w:val="-1"/>
          <w:w w:val="105"/>
          <w:sz w:val="17"/>
          <w:rPrChange w:id="440" w:author="UN" w:date="2015-07-04T20:00:00Z">
            <w:rPr>
              <w:rFonts w:ascii="Arial"/>
              <w:spacing w:val="16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-12"/>
          <w:w w:val="105"/>
          <w:sz w:val="17"/>
          <w:rPrChange w:id="441" w:author="UN" w:date="2015-07-04T20:00:00Z">
            <w:rPr>
              <w:rFonts w:ascii="Arial"/>
              <w:w w:val="121"/>
              <w:sz w:val="17"/>
            </w:rPr>
          </w:rPrChange>
        </w:rPr>
        <w:t xml:space="preserve"> </w:t>
      </w:r>
      <w:del w:id="442" w:author="UN" w:date="2015-07-04T20:00:00Z">
        <w:r w:rsidR="00AB472A">
          <w:rPr>
            <w:rFonts w:ascii="Arial"/>
            <w:w w:val="105"/>
            <w:sz w:val="17"/>
          </w:rPr>
          <w:delText>protect</w:delText>
        </w:r>
        <w:r w:rsidR="00AB472A">
          <w:rPr>
            <w:rFonts w:ascii="Arial"/>
            <w:spacing w:val="19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public</w:delText>
        </w:r>
        <w:r w:rsidR="00AB472A">
          <w:rPr>
            <w:rFonts w:ascii="Arial"/>
            <w:spacing w:val="24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health,</w:delText>
        </w:r>
        <w:r w:rsidR="00AB472A">
          <w:rPr>
            <w:rFonts w:ascii="Arial"/>
            <w:spacing w:val="15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and,</w:delText>
        </w:r>
        <w:r w:rsidR="00AB472A">
          <w:rPr>
            <w:rFonts w:ascii="Arial"/>
            <w:spacing w:val="13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in</w:delText>
        </w:r>
        <w:r w:rsidR="00AB472A">
          <w:rPr>
            <w:rFonts w:ascii="Arial"/>
            <w:w w:val="116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particular,</w:delText>
        </w:r>
        <w:r w:rsidR="00AB472A">
          <w:rPr>
            <w:rFonts w:ascii="Arial"/>
            <w:spacing w:val="8"/>
            <w:w w:val="105"/>
            <w:sz w:val="17"/>
          </w:rPr>
          <w:delText xml:space="preserve"> </w:delText>
        </w:r>
        <w:r w:rsidR="00AB472A">
          <w:rPr>
            <w:rFonts w:ascii="Arial"/>
            <w:w w:val="105"/>
            <w:sz w:val="17"/>
          </w:rPr>
          <w:delText>provide</w:delText>
        </w:r>
        <w:r w:rsidR="00AB472A">
          <w:rPr>
            <w:rFonts w:ascii="Arial"/>
            <w:spacing w:val="1"/>
            <w:w w:val="105"/>
            <w:sz w:val="17"/>
          </w:rPr>
          <w:delText xml:space="preserve"> </w:delText>
        </w:r>
      </w:del>
      <w:ins w:id="443" w:author="UN" w:date="2015-07-04T20:00:00Z">
        <w:r>
          <w:rPr>
            <w:rFonts w:ascii="Arial"/>
            <w:w w:val="105"/>
            <w:sz w:val="17"/>
          </w:rPr>
          <w:t>essential</w:t>
        </w:r>
        <w:r>
          <w:rPr>
            <w:rFonts w:ascii="Arial"/>
            <w:w w:val="102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medicines</w:t>
        </w:r>
        <w:r>
          <w:rPr>
            <w:rFonts w:ascii="Arial"/>
            <w:spacing w:val="-17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(a</w:t>
        </w:r>
        <w:r>
          <w:rPr>
            <w:rFonts w:ascii="Arial"/>
            <w:spacing w:val="-19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defined</w:t>
        </w:r>
        <w:r>
          <w:rPr>
            <w:rFonts w:ascii="Arial"/>
            <w:spacing w:val="-21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term</w:t>
        </w:r>
        <w:r>
          <w:rPr>
            <w:rFonts w:ascii="Arial"/>
            <w:spacing w:val="-15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under</w:t>
        </w:r>
        <w:r>
          <w:rPr>
            <w:rFonts w:ascii="Arial"/>
            <w:spacing w:val="-18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national</w:t>
        </w:r>
        <w:r>
          <w:rPr>
            <w:rFonts w:ascii="Arial"/>
            <w:spacing w:val="-19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laws}.</w:t>
        </w:r>
        <w:r>
          <w:rPr>
            <w:rFonts w:ascii="Arial"/>
            <w:w w:val="102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Applying</w:t>
        </w:r>
        <w:r>
          <w:rPr>
            <w:rFonts w:ascii="Arial"/>
            <w:spacing w:val="-11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this</w:t>
        </w:r>
        <w:r>
          <w:rPr>
            <w:rFonts w:ascii="Arial"/>
            <w:spacing w:val="-4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rationale</w:t>
        </w:r>
        <w:r>
          <w:rPr>
            <w:rFonts w:ascii="Arial"/>
            <w:spacing w:val="-12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more</w:t>
        </w:r>
        <w:r>
          <w:rPr>
            <w:rFonts w:ascii="Arial"/>
            <w:spacing w:val="-18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fully</w:t>
        </w:r>
        <w:r>
          <w:rPr>
            <w:rFonts w:ascii="Arial"/>
            <w:spacing w:val="-19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to</w:t>
        </w:r>
        <w:r>
          <w:rPr>
            <w:rFonts w:ascii="Arial"/>
            <w:spacing w:val="-13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OWG</w:t>
        </w:r>
        <w:r>
          <w:rPr>
            <w:rFonts w:ascii="Arial"/>
            <w:spacing w:val="-20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target</w:t>
        </w:r>
        <w:r>
          <w:rPr>
            <w:rFonts w:ascii="Arial"/>
            <w:spacing w:val="-10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3.b,</w:t>
        </w:r>
        <w:r>
          <w:rPr>
            <w:rFonts w:ascii="Arial"/>
            <w:w w:val="104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the</w:t>
        </w:r>
        <w:r>
          <w:rPr>
            <w:rFonts w:ascii="Arial"/>
            <w:spacing w:val="-5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language</w:t>
        </w:r>
        <w:r>
          <w:rPr>
            <w:rFonts w:ascii="Arial"/>
            <w:spacing w:val="-10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would need</w:t>
        </w:r>
        <w:r>
          <w:rPr>
            <w:rFonts w:ascii="Arial"/>
            <w:spacing w:val="-19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to</w:t>
        </w:r>
        <w:r>
          <w:rPr>
            <w:rFonts w:ascii="Arial"/>
            <w:spacing w:val="-4"/>
            <w:w w:val="110"/>
            <w:sz w:val="17"/>
          </w:rPr>
          <w:t xml:space="preserve"> </w:t>
        </w:r>
        <w:proofErr w:type="gramStart"/>
        <w:r>
          <w:rPr>
            <w:rFonts w:ascii="Arial"/>
            <w:w w:val="110"/>
            <w:sz w:val="17"/>
          </w:rPr>
          <w:t>be</w:t>
        </w:r>
        <w:r>
          <w:rPr>
            <w:rFonts w:ascii="Arial"/>
            <w:spacing w:val="-23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further</w:t>
        </w:r>
        <w:r>
          <w:rPr>
            <w:rFonts w:ascii="Arial"/>
            <w:spacing w:val="-1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amended</w:t>
        </w:r>
        <w:proofErr w:type="gramEnd"/>
        <w:r>
          <w:rPr>
            <w:rFonts w:ascii="Arial"/>
            <w:spacing w:val="-14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to</w:t>
        </w:r>
        <w:r>
          <w:rPr>
            <w:rFonts w:ascii="Arial"/>
            <w:w w:val="118"/>
            <w:sz w:val="17"/>
          </w:rPr>
          <w:t xml:space="preserve"> </w:t>
        </w:r>
        <w:r>
          <w:rPr>
            <w:rFonts w:ascii="Arial"/>
            <w:w w:val="105"/>
            <w:sz w:val="17"/>
          </w:rPr>
          <w:t>remove</w:t>
        </w:r>
        <w:r>
          <w:rPr>
            <w:rFonts w:ascii="Arial"/>
            <w:spacing w:val="5"/>
            <w:w w:val="105"/>
            <w:sz w:val="17"/>
          </w:rPr>
          <w:t xml:space="preserve"> </w:t>
        </w:r>
        <w:r>
          <w:rPr>
            <w:rFonts w:ascii="Arial"/>
            <w:w w:val="105"/>
            <w:sz w:val="17"/>
          </w:rPr>
          <w:t>references</w:t>
        </w:r>
        <w:r>
          <w:rPr>
            <w:rFonts w:ascii="Arial"/>
            <w:spacing w:val="-1"/>
            <w:w w:val="105"/>
            <w:sz w:val="17"/>
          </w:rPr>
          <w:t xml:space="preserve"> </w:t>
        </w:r>
        <w:r>
          <w:rPr>
            <w:rFonts w:ascii="Arial"/>
            <w:w w:val="105"/>
            <w:sz w:val="17"/>
          </w:rPr>
          <w:t>to</w:t>
        </w:r>
        <w:r>
          <w:rPr>
            <w:rFonts w:ascii="Arial"/>
            <w:spacing w:val="-8"/>
            <w:w w:val="105"/>
            <w:sz w:val="17"/>
          </w:rPr>
          <w:t xml:space="preserve"> </w:t>
        </w:r>
        <w:r>
          <w:rPr>
            <w:rFonts w:ascii="Arial"/>
            <w:w w:val="105"/>
            <w:sz w:val="17"/>
          </w:rPr>
          <w:t>vaccines,</w:t>
        </w:r>
        <w:r>
          <w:rPr>
            <w:rFonts w:ascii="Arial"/>
            <w:spacing w:val="12"/>
            <w:w w:val="105"/>
            <w:sz w:val="17"/>
          </w:rPr>
          <w:t xml:space="preserve"> </w:t>
        </w:r>
        <w:r>
          <w:rPr>
            <w:rFonts w:ascii="Arial"/>
            <w:w w:val="105"/>
            <w:sz w:val="17"/>
          </w:rPr>
          <w:t>developing</w:t>
        </w:r>
        <w:r>
          <w:rPr>
            <w:rFonts w:ascii="Arial"/>
            <w:spacing w:val="11"/>
            <w:w w:val="105"/>
            <w:sz w:val="17"/>
          </w:rPr>
          <w:t xml:space="preserve"> </w:t>
        </w:r>
        <w:r>
          <w:rPr>
            <w:rFonts w:ascii="Arial"/>
            <w:w w:val="105"/>
            <w:sz w:val="17"/>
          </w:rPr>
          <w:t xml:space="preserve">countries, </w:t>
        </w:r>
        <w:r>
          <w:rPr>
            <w:rFonts w:ascii="Arial"/>
            <w:w w:val="110"/>
            <w:sz w:val="17"/>
          </w:rPr>
          <w:t>and</w:t>
        </w:r>
        <w:r>
          <w:rPr>
            <w:rFonts w:ascii="Arial"/>
            <w:spacing w:val="-24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the</w:t>
        </w:r>
        <w:r>
          <w:rPr>
            <w:rFonts w:ascii="Arial"/>
            <w:spacing w:val="-16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provision</w:t>
        </w:r>
        <w:r>
          <w:rPr>
            <w:rFonts w:ascii="Arial"/>
            <w:spacing w:val="-14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of</w:t>
        </w:r>
        <w:r>
          <w:rPr>
            <w:rFonts w:ascii="Arial"/>
            <w:spacing w:val="-18"/>
            <w:w w:val="110"/>
            <w:sz w:val="17"/>
          </w:rPr>
          <w:t xml:space="preserve"> </w:t>
        </w:r>
      </w:ins>
      <w:r>
        <w:rPr>
          <w:rFonts w:ascii="Arial"/>
          <w:w w:val="110"/>
          <w:sz w:val="17"/>
          <w:rPrChange w:id="444" w:author="UN" w:date="2015-07-04T20:00:00Z">
            <w:rPr>
              <w:rFonts w:ascii="Arial"/>
              <w:w w:val="105"/>
              <w:sz w:val="17"/>
            </w:rPr>
          </w:rPrChange>
        </w:rPr>
        <w:t>access</w:t>
      </w:r>
      <w:r>
        <w:rPr>
          <w:rFonts w:ascii="Arial"/>
          <w:spacing w:val="-19"/>
          <w:w w:val="110"/>
          <w:sz w:val="17"/>
          <w:rPrChange w:id="445" w:author="UN" w:date="2015-07-04T20:00:00Z">
            <w:rPr>
              <w:rFonts w:ascii="Arial"/>
              <w:w w:val="105"/>
              <w:sz w:val="17"/>
            </w:rPr>
          </w:rPrChange>
        </w:rPr>
        <w:t xml:space="preserve"> </w:t>
      </w:r>
      <w:r>
        <w:rPr>
          <w:rFonts w:ascii="Arial"/>
          <w:w w:val="110"/>
          <w:sz w:val="17"/>
          <w:rPrChange w:id="446" w:author="UN" w:date="2015-07-04T20:00:00Z">
            <w:rPr>
              <w:rFonts w:ascii="Arial"/>
              <w:w w:val="105"/>
              <w:sz w:val="17"/>
            </w:rPr>
          </w:rPrChange>
        </w:rPr>
        <w:t>to</w:t>
      </w:r>
      <w:r>
        <w:rPr>
          <w:rFonts w:ascii="Arial"/>
          <w:spacing w:val="-19"/>
          <w:w w:val="110"/>
          <w:sz w:val="17"/>
          <w:rPrChange w:id="447" w:author="UN" w:date="2015-07-04T20:00:00Z">
            <w:rPr>
              <w:rFonts w:ascii="Arial"/>
              <w:w w:val="118"/>
              <w:sz w:val="17"/>
            </w:rPr>
          </w:rPrChange>
        </w:rPr>
        <w:t xml:space="preserve"> </w:t>
      </w:r>
      <w:r>
        <w:rPr>
          <w:rFonts w:ascii="Arial"/>
          <w:w w:val="110"/>
          <w:sz w:val="17"/>
          <w:rPrChange w:id="448" w:author="UN" w:date="2015-07-04T20:00:00Z">
            <w:rPr>
              <w:rFonts w:ascii="Arial"/>
              <w:w w:val="105"/>
              <w:sz w:val="17"/>
            </w:rPr>
          </w:rPrChange>
        </w:rPr>
        <w:t>medicines</w:t>
      </w:r>
      <w:r>
        <w:rPr>
          <w:rFonts w:ascii="Arial"/>
          <w:spacing w:val="-20"/>
          <w:w w:val="110"/>
          <w:sz w:val="17"/>
          <w:rPrChange w:id="449" w:author="UN" w:date="2015-07-04T20:00:00Z">
            <w:rPr>
              <w:rFonts w:ascii="Arial"/>
              <w:spacing w:val="1"/>
              <w:w w:val="105"/>
              <w:sz w:val="17"/>
            </w:rPr>
          </w:rPrChange>
        </w:rPr>
        <w:t xml:space="preserve"> </w:t>
      </w:r>
      <w:r>
        <w:rPr>
          <w:rFonts w:ascii="Arial"/>
          <w:w w:val="110"/>
          <w:sz w:val="17"/>
          <w:rPrChange w:id="450" w:author="UN" w:date="2015-07-04T20:00:00Z">
            <w:rPr>
              <w:rFonts w:ascii="Arial"/>
              <w:w w:val="105"/>
              <w:sz w:val="17"/>
            </w:rPr>
          </w:rPrChange>
        </w:rPr>
        <w:t>for</w:t>
      </w:r>
      <w:r>
        <w:rPr>
          <w:rFonts w:ascii="Arial"/>
          <w:spacing w:val="-14"/>
          <w:w w:val="110"/>
          <w:sz w:val="17"/>
          <w:rPrChange w:id="451" w:author="UN" w:date="2015-07-04T20:00:00Z">
            <w:rPr>
              <w:rFonts w:ascii="Arial"/>
              <w:spacing w:val="19"/>
              <w:w w:val="105"/>
              <w:sz w:val="17"/>
            </w:rPr>
          </w:rPrChange>
        </w:rPr>
        <w:t xml:space="preserve"> </w:t>
      </w:r>
      <w:r>
        <w:rPr>
          <w:rFonts w:ascii="Arial"/>
          <w:w w:val="110"/>
          <w:sz w:val="17"/>
          <w:rPrChange w:id="452" w:author="UN" w:date="2015-07-04T20:00:00Z">
            <w:rPr>
              <w:rFonts w:ascii="Arial"/>
              <w:w w:val="105"/>
              <w:sz w:val="17"/>
            </w:rPr>
          </w:rPrChange>
        </w:rPr>
        <w:t>all</w:t>
      </w:r>
      <w:ins w:id="453" w:author="UN" w:date="2015-07-04T20:00:00Z">
        <w:r>
          <w:rPr>
            <w:rFonts w:ascii="Arial"/>
            <w:w w:val="110"/>
            <w:sz w:val="17"/>
          </w:rPr>
          <w:t>.</w:t>
        </w:r>
        <w:r>
          <w:rPr>
            <w:rFonts w:ascii="Arial" w:eastAsia="Arial" w:hAnsi="Arial" w:cs="Arial"/>
            <w:sz w:val="17"/>
            <w:szCs w:val="17"/>
          </w:rPr>
          <w:t xml:space="preserve"> </w:t>
        </w:r>
        <w:r>
          <w:rPr>
            <w:rFonts w:ascii="Arial"/>
            <w:w w:val="110"/>
            <w:sz w:val="17"/>
          </w:rPr>
          <w:t>Making</w:t>
        </w:r>
        <w:r>
          <w:rPr>
            <w:rFonts w:ascii="Arial"/>
            <w:spacing w:val="-33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such</w:t>
        </w:r>
        <w:r>
          <w:rPr>
            <w:rFonts w:ascii="Arial"/>
            <w:spacing w:val="-24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substantive</w:t>
        </w:r>
        <w:r>
          <w:rPr>
            <w:rFonts w:ascii="Arial"/>
            <w:spacing w:val="-16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revisions</w:t>
        </w:r>
        <w:r>
          <w:rPr>
            <w:rFonts w:ascii="Arial"/>
            <w:spacing w:val="-29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to</w:t>
        </w:r>
        <w:r>
          <w:rPr>
            <w:rFonts w:ascii="Arial"/>
            <w:spacing w:val="-29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the</w:t>
        </w:r>
        <w:r>
          <w:rPr>
            <w:rFonts w:ascii="Arial"/>
            <w:spacing w:val="-27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OWG</w:t>
        </w:r>
        <w:r>
          <w:rPr>
            <w:rFonts w:ascii="Arial"/>
            <w:spacing w:val="-26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target</w:t>
        </w:r>
        <w:r>
          <w:rPr>
            <w:rFonts w:ascii="Arial"/>
            <w:w w:val="108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however</w:t>
        </w:r>
        <w:r>
          <w:rPr>
            <w:rFonts w:ascii="Arial"/>
            <w:spacing w:val="-23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risks</w:t>
        </w:r>
        <w:r>
          <w:rPr>
            <w:rFonts w:ascii="Arial"/>
            <w:spacing w:val="-28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undermining</w:t>
        </w:r>
        <w:r>
          <w:rPr>
            <w:rFonts w:ascii="Arial"/>
            <w:spacing w:val="-31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the</w:t>
        </w:r>
        <w:r>
          <w:rPr>
            <w:rFonts w:ascii="Arial"/>
            <w:spacing w:val="-22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balance</w:t>
        </w:r>
        <w:r>
          <w:rPr>
            <w:rFonts w:ascii="Arial"/>
            <w:spacing w:val="-25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agreed</w:t>
        </w:r>
        <w:r>
          <w:rPr>
            <w:rFonts w:ascii="Arial"/>
            <w:w w:val="103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during</w:t>
        </w:r>
        <w:r>
          <w:rPr>
            <w:rFonts w:ascii="Arial"/>
            <w:spacing w:val="-25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the</w:t>
        </w:r>
        <w:r>
          <w:rPr>
            <w:rFonts w:ascii="Arial"/>
            <w:spacing w:val="-20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OWG</w:t>
        </w:r>
        <w:r>
          <w:rPr>
            <w:rFonts w:ascii="Arial"/>
            <w:spacing w:val="-12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process</w:t>
        </w:r>
        <w:r>
          <w:rPr>
            <w:rFonts w:ascii="Arial"/>
            <w:spacing w:val="-16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and</w:t>
        </w:r>
        <w:r>
          <w:rPr>
            <w:rFonts w:ascii="Arial"/>
            <w:spacing w:val="-21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it</w:t>
        </w:r>
        <w:r>
          <w:rPr>
            <w:rFonts w:ascii="Arial"/>
            <w:spacing w:val="-25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is</w:t>
        </w:r>
        <w:r>
          <w:rPr>
            <w:rFonts w:ascii="Arial"/>
            <w:spacing w:val="-28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therefore</w:t>
        </w:r>
        <w:r>
          <w:rPr>
            <w:rFonts w:ascii="Arial"/>
            <w:spacing w:val="-6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proposed</w:t>
        </w:r>
        <w:r>
          <w:rPr>
            <w:rFonts w:ascii="Arial"/>
            <w:w w:val="105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to</w:t>
        </w:r>
        <w:r>
          <w:rPr>
            <w:rFonts w:ascii="Arial"/>
            <w:spacing w:val="5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revert</w:t>
        </w:r>
        <w:r>
          <w:rPr>
            <w:rFonts w:ascii="Arial"/>
            <w:spacing w:val="-9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to</w:t>
        </w:r>
        <w:r>
          <w:rPr>
            <w:rFonts w:ascii="Arial"/>
            <w:spacing w:val="-6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the</w:t>
        </w:r>
        <w:r>
          <w:rPr>
            <w:rFonts w:ascii="Arial"/>
            <w:spacing w:val="3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original</w:t>
        </w:r>
        <w:r>
          <w:rPr>
            <w:rFonts w:ascii="Arial"/>
            <w:spacing w:val="5"/>
            <w:w w:val="110"/>
            <w:sz w:val="17"/>
          </w:rPr>
          <w:t xml:space="preserve"> </w:t>
        </w:r>
        <w:r>
          <w:rPr>
            <w:rFonts w:ascii="Arial"/>
            <w:w w:val="110"/>
            <w:sz w:val="17"/>
          </w:rPr>
          <w:t>text.}</w:t>
        </w:r>
      </w:ins>
    </w:p>
    <w:p w14:paraId="07D8B0F9" w14:textId="77777777" w:rsidR="00AB472A" w:rsidRDefault="00AB472A" w:rsidP="005F266C">
      <w:pPr>
        <w:tabs>
          <w:tab w:val="left" w:pos="956"/>
        </w:tabs>
        <w:spacing w:line="300" w:lineRule="auto"/>
        <w:ind w:left="928" w:hanging="458"/>
        <w:rPr>
          <w:rFonts w:ascii="Arial" w:eastAsia="Arial" w:hAnsi="Arial" w:cs="Arial"/>
          <w:sz w:val="17"/>
          <w:szCs w:val="17"/>
        </w:rPr>
        <w:pPrChange w:id="454" w:author="UN" w:date="2015-07-04T20:00:00Z">
          <w:pPr>
            <w:spacing w:before="78" w:line="299" w:lineRule="auto"/>
            <w:ind w:left="237" w:right="2553" w:firstLine="14"/>
          </w:pPr>
        </w:pPrChange>
      </w:pPr>
      <w:r>
        <w:rPr>
          <w:w w:val="105"/>
        </w:rPr>
        <w:br w:type="column"/>
      </w:r>
    </w:p>
    <w:p w14:paraId="1F09E673" w14:textId="77777777" w:rsidR="00AB472A" w:rsidRDefault="00AB472A" w:rsidP="00AB472A">
      <w:pPr>
        <w:spacing w:before="7"/>
        <w:rPr>
          <w:rFonts w:ascii="Arial" w:eastAsia="Arial" w:hAnsi="Arial" w:cs="Arial"/>
          <w:sz w:val="21"/>
          <w:szCs w:val="21"/>
        </w:rPr>
      </w:pPr>
    </w:p>
    <w:p w14:paraId="59DA80C6" w14:textId="77777777" w:rsidR="00AB472A" w:rsidRDefault="00AB472A" w:rsidP="00AB472A">
      <w:pPr>
        <w:spacing w:before="5"/>
        <w:rPr>
          <w:rFonts w:ascii="Arial" w:eastAsia="Arial" w:hAnsi="Arial" w:cs="Arial"/>
          <w:sz w:val="19"/>
          <w:szCs w:val="19"/>
        </w:rPr>
      </w:pPr>
    </w:p>
    <w:p w14:paraId="2E8B1235" w14:textId="77777777" w:rsidR="00AB472A" w:rsidRDefault="00AB472A" w:rsidP="00AB472A">
      <w:pPr>
        <w:spacing w:before="1"/>
        <w:rPr>
          <w:rFonts w:ascii="Arial" w:eastAsia="Arial" w:hAnsi="Arial" w:cs="Arial"/>
          <w:sz w:val="27"/>
          <w:szCs w:val="27"/>
        </w:rPr>
      </w:pPr>
    </w:p>
    <w:p w14:paraId="284652C6" w14:textId="77777777" w:rsidR="00AB472A" w:rsidRDefault="00AB472A" w:rsidP="00AB472A">
      <w:pPr>
        <w:pStyle w:val="Heading4"/>
        <w:spacing w:before="74"/>
        <w:ind w:left="338"/>
      </w:pPr>
      <w:r>
        <w:rPr>
          <w:w w:val="105"/>
        </w:rPr>
        <w:t>GOAL</w:t>
      </w:r>
      <w:r>
        <w:rPr>
          <w:spacing w:val="-5"/>
          <w:w w:val="105"/>
        </w:rPr>
        <w:t xml:space="preserve"> </w:t>
      </w:r>
      <w:r>
        <w:rPr>
          <w:w w:val="105"/>
        </w:rPr>
        <w:t>6</w:t>
      </w:r>
      <w:r>
        <w:rPr>
          <w:spacing w:val="-16"/>
          <w:w w:val="105"/>
        </w:rPr>
        <w:t xml:space="preserve"> </w:t>
      </w:r>
      <w:r>
        <w:rPr>
          <w:w w:val="105"/>
        </w:rPr>
        <w:t>Ensure</w:t>
      </w:r>
      <w:r>
        <w:rPr>
          <w:spacing w:val="1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8"/>
          <w:w w:val="105"/>
        </w:rPr>
        <w:t xml:space="preserve"> </w:t>
      </w:r>
      <w:r>
        <w:rPr>
          <w:w w:val="105"/>
        </w:rPr>
        <w:t>and sustainable</w:t>
      </w:r>
      <w:r>
        <w:rPr>
          <w:spacing w:val="5"/>
          <w:w w:val="105"/>
        </w:rPr>
        <w:t xml:space="preserve"> </w:t>
      </w:r>
      <w:r>
        <w:rPr>
          <w:w w:val="105"/>
        </w:rPr>
        <w:t>management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water</w:t>
      </w:r>
      <w:r>
        <w:rPr>
          <w:spacing w:val="3"/>
          <w:w w:val="105"/>
        </w:rPr>
        <w:t xml:space="preserve"> </w:t>
      </w:r>
      <w:r>
        <w:rPr>
          <w:w w:val="105"/>
        </w:rPr>
        <w:t>and sanitation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</w:p>
    <w:p w14:paraId="2CE22F67" w14:textId="77777777" w:rsidR="00AB472A" w:rsidRDefault="00AB472A" w:rsidP="00AB472A">
      <w:pPr>
        <w:tabs>
          <w:tab w:val="left" w:pos="5427"/>
        </w:tabs>
        <w:spacing w:before="41"/>
        <w:ind w:left="1953"/>
        <w:rPr>
          <w:rFonts w:ascii="Arial" w:eastAsia="Arial" w:hAnsi="Arial" w:cs="Arial"/>
          <w:sz w:val="12"/>
          <w:szCs w:val="12"/>
        </w:rPr>
        <w:sectPr w:rsidR="00AB472A">
          <w:type w:val="continuous"/>
          <w:pgSz w:w="12240" w:h="15840"/>
          <w:pgMar w:top="920" w:right="0" w:bottom="0" w:left="1720" w:header="720" w:footer="720" w:gutter="0"/>
          <w:cols w:space="720"/>
        </w:sectPr>
      </w:pPr>
      <w:r>
        <w:rPr>
          <w:rFonts w:ascii="Arial"/>
          <w:w w:val="90"/>
          <w:sz w:val="17"/>
        </w:rPr>
        <w:t>SDGs</w:t>
      </w:r>
      <w:r>
        <w:rPr>
          <w:rFonts w:ascii="Arial"/>
          <w:w w:val="90"/>
          <w:sz w:val="17"/>
        </w:rPr>
        <w:tab/>
      </w:r>
    </w:p>
    <w:p w14:paraId="7C41421B" w14:textId="5EF245F0" w:rsidR="00AB472A" w:rsidRDefault="00AB472A" w:rsidP="00AB472A">
      <w:pPr>
        <w:tabs>
          <w:tab w:val="left" w:pos="885"/>
        </w:tabs>
        <w:spacing w:before="78" w:line="300" w:lineRule="auto"/>
        <w:ind w:left="870" w:hanging="440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sz w:val="17"/>
        </w:rPr>
        <w:lastRenderedPageBreak/>
        <w:t>6.6</w:t>
      </w:r>
      <w:r>
        <w:rPr>
          <w:rFonts w:ascii="Arial" w:hAnsi="Arial"/>
          <w:sz w:val="17"/>
        </w:rPr>
        <w:tab/>
      </w:r>
      <w:del w:id="455" w:author="UN" w:date="2015-07-04T20:00:00Z">
        <w:r>
          <w:rPr>
            <w:rFonts w:ascii="Arial" w:hAnsi="Arial"/>
            <w:sz w:val="17"/>
          </w:rPr>
          <w:tab/>
        </w:r>
      </w:del>
      <w:r w:rsidR="005F266C">
        <w:rPr>
          <w:rFonts w:ascii="Arial"/>
          <w:w w:val="105"/>
          <w:sz w:val="17"/>
          <w:rPrChange w:id="456" w:author="UN" w:date="2015-07-04T20:00:00Z">
            <w:rPr>
              <w:rFonts w:ascii="Arial" w:hAnsi="Arial"/>
              <w:w w:val="105"/>
              <w:sz w:val="17"/>
            </w:rPr>
          </w:rPrChange>
        </w:rPr>
        <w:t>By</w:t>
      </w:r>
      <w:r w:rsidR="005F266C">
        <w:rPr>
          <w:rFonts w:ascii="Arial"/>
          <w:spacing w:val="-7"/>
          <w:w w:val="105"/>
          <w:sz w:val="17"/>
          <w:rPrChange w:id="457" w:author="UN" w:date="2015-07-04T20:00:00Z">
            <w:rPr>
              <w:rFonts w:ascii="Arial" w:hAnsi="Arial"/>
              <w:spacing w:val="6"/>
              <w:w w:val="105"/>
              <w:sz w:val="17"/>
            </w:rPr>
          </w:rPrChange>
        </w:rPr>
        <w:t xml:space="preserve"> </w:t>
      </w:r>
      <w:del w:id="458" w:author="UN" w:date="2015-07-04T20:00:00Z">
        <w:r>
          <w:rPr>
            <w:rFonts w:ascii="Arial" w:hAnsi="Arial"/>
            <w:w w:val="105"/>
            <w:sz w:val="17"/>
          </w:rPr>
          <w:delText>2020,</w:delText>
        </w:r>
        <w:r>
          <w:rPr>
            <w:rFonts w:ascii="Arial" w:hAnsi="Arial"/>
            <w:spacing w:val="18"/>
            <w:w w:val="105"/>
            <w:sz w:val="17"/>
          </w:rPr>
          <w:delText xml:space="preserve"> </w:delText>
        </w:r>
        <w:r>
          <w:rPr>
            <w:rFonts w:ascii="Arial" w:hAnsi="Arial"/>
            <w:w w:val="105"/>
            <w:sz w:val="17"/>
          </w:rPr>
          <w:delText>protect</w:delText>
        </w:r>
        <w:r>
          <w:rPr>
            <w:rFonts w:ascii="Arial" w:hAnsi="Arial"/>
            <w:spacing w:val="4"/>
            <w:w w:val="105"/>
            <w:sz w:val="17"/>
          </w:rPr>
          <w:delText xml:space="preserve"> </w:delText>
        </w:r>
        <w:r>
          <w:rPr>
            <w:rFonts w:ascii="Arial" w:hAnsi="Arial"/>
            <w:w w:val="105"/>
            <w:sz w:val="17"/>
          </w:rPr>
          <w:delText>and</w:delText>
        </w:r>
        <w:r>
          <w:rPr>
            <w:rFonts w:ascii="Arial" w:hAnsi="Arial"/>
            <w:spacing w:val="6"/>
            <w:w w:val="105"/>
            <w:sz w:val="17"/>
          </w:rPr>
          <w:delText xml:space="preserve"> </w:delText>
        </w:r>
        <w:r>
          <w:rPr>
            <w:rFonts w:ascii="Arial" w:hAnsi="Arial"/>
            <w:w w:val="105"/>
            <w:sz w:val="17"/>
          </w:rPr>
          <w:delText>restore</w:delText>
        </w:r>
      </w:del>
      <w:ins w:id="459" w:author="UN" w:date="2015-07-04T20:00:00Z">
        <w:r w:rsidR="005F266C">
          <w:rPr>
            <w:rFonts w:ascii="Arial"/>
            <w:w w:val="105"/>
            <w:sz w:val="17"/>
          </w:rPr>
          <w:t>2030,</w:t>
        </w:r>
      </w:ins>
      <w:r w:rsidR="005F266C">
        <w:rPr>
          <w:rFonts w:ascii="Arial"/>
          <w:spacing w:val="-1"/>
          <w:w w:val="105"/>
          <w:sz w:val="17"/>
          <w:rPrChange w:id="460" w:author="UN" w:date="2015-07-04T20:00:00Z">
            <w:rPr>
              <w:rFonts w:ascii="Arial" w:hAnsi="Arial"/>
              <w:spacing w:val="2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461" w:author="UN" w:date="2015-07-04T20:00:00Z">
            <w:rPr>
              <w:rFonts w:ascii="Arial" w:hAnsi="Arial"/>
              <w:w w:val="105"/>
              <w:sz w:val="17"/>
            </w:rPr>
          </w:rPrChange>
        </w:rPr>
        <w:t>water</w:t>
      </w:r>
      <w:del w:id="462" w:author="UN" w:date="2015-07-04T20:00:00Z">
        <w:r>
          <w:rPr>
            <w:rFonts w:ascii="Arial" w:hAnsi="Arial"/>
            <w:w w:val="105"/>
            <w:sz w:val="17"/>
          </w:rPr>
          <w:delText>­</w:delText>
        </w:r>
        <w:r>
          <w:rPr>
            <w:rFonts w:ascii="Arial" w:hAnsi="Arial"/>
            <w:w w:val="109"/>
            <w:sz w:val="17"/>
          </w:rPr>
          <w:delText xml:space="preserve"> </w:delText>
        </w:r>
      </w:del>
      <w:ins w:id="463" w:author="UN" w:date="2015-07-04T20:00:00Z">
        <w:r w:rsidR="005F266C">
          <w:rPr>
            <w:rFonts w:ascii="Arial"/>
            <w:w w:val="105"/>
            <w:sz w:val="17"/>
          </w:rPr>
          <w:t>-</w:t>
        </w:r>
      </w:ins>
      <w:r w:rsidR="005F266C">
        <w:rPr>
          <w:rFonts w:ascii="Arial"/>
          <w:w w:val="105"/>
          <w:sz w:val="17"/>
          <w:rPrChange w:id="464" w:author="UN" w:date="2015-07-04T20:00:00Z">
            <w:rPr>
              <w:rFonts w:ascii="Arial" w:hAnsi="Arial"/>
              <w:w w:val="105"/>
              <w:sz w:val="17"/>
            </w:rPr>
          </w:rPrChange>
        </w:rPr>
        <w:t>related</w:t>
      </w:r>
      <w:r w:rsidR="005F266C">
        <w:rPr>
          <w:rFonts w:ascii="Arial"/>
          <w:spacing w:val="18"/>
          <w:w w:val="105"/>
          <w:sz w:val="17"/>
          <w:rPrChange w:id="465" w:author="UN" w:date="2015-07-04T20:00:00Z">
            <w:rPr>
              <w:rFonts w:ascii="Arial" w:hAnsi="Arial"/>
              <w:spacing w:val="-3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466" w:author="UN" w:date="2015-07-04T20:00:00Z">
            <w:rPr>
              <w:rFonts w:ascii="Arial" w:hAnsi="Arial"/>
              <w:w w:val="105"/>
              <w:sz w:val="17"/>
            </w:rPr>
          </w:rPrChange>
        </w:rPr>
        <w:t>ecosystems,</w:t>
      </w:r>
      <w:r w:rsidR="005F266C">
        <w:rPr>
          <w:rFonts w:ascii="Arial"/>
          <w:spacing w:val="9"/>
          <w:w w:val="105"/>
          <w:sz w:val="17"/>
          <w:rPrChange w:id="467" w:author="UN" w:date="2015-07-04T20:00:00Z">
            <w:rPr>
              <w:rFonts w:ascii="Arial" w:hAnsi="Arial"/>
              <w:spacing w:val="15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468" w:author="UN" w:date="2015-07-04T20:00:00Z">
            <w:rPr>
              <w:rFonts w:ascii="Arial" w:hAnsi="Arial"/>
              <w:w w:val="105"/>
              <w:sz w:val="17"/>
            </w:rPr>
          </w:rPrChange>
        </w:rPr>
        <w:t>including</w:t>
      </w:r>
      <w:r w:rsidR="005F266C">
        <w:rPr>
          <w:rFonts w:ascii="Arial"/>
          <w:w w:val="108"/>
          <w:sz w:val="17"/>
          <w:rPrChange w:id="469" w:author="UN" w:date="2015-07-04T20:00:00Z">
            <w:rPr>
              <w:rFonts w:ascii="Arial" w:hAnsi="Arial"/>
              <w:w w:val="108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470" w:author="UN" w:date="2015-07-04T20:00:00Z">
            <w:rPr>
              <w:rFonts w:ascii="Arial" w:hAnsi="Arial"/>
              <w:w w:val="105"/>
              <w:sz w:val="17"/>
            </w:rPr>
          </w:rPrChange>
        </w:rPr>
        <w:t>mountains,</w:t>
      </w:r>
      <w:r w:rsidR="005F266C">
        <w:rPr>
          <w:rFonts w:ascii="Arial"/>
          <w:spacing w:val="-3"/>
          <w:w w:val="105"/>
          <w:sz w:val="17"/>
          <w:rPrChange w:id="471" w:author="UN" w:date="2015-07-04T20:00:00Z">
            <w:rPr>
              <w:rFonts w:ascii="Arial" w:hAnsi="Arial"/>
              <w:spacing w:val="-2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472" w:author="UN" w:date="2015-07-04T20:00:00Z">
            <w:rPr>
              <w:rFonts w:ascii="Arial" w:hAnsi="Arial"/>
              <w:w w:val="105"/>
              <w:sz w:val="17"/>
            </w:rPr>
          </w:rPrChange>
        </w:rPr>
        <w:t>forests,</w:t>
      </w:r>
      <w:r w:rsidR="005F266C">
        <w:rPr>
          <w:rFonts w:ascii="Arial"/>
          <w:spacing w:val="8"/>
          <w:w w:val="105"/>
          <w:sz w:val="17"/>
          <w:rPrChange w:id="473" w:author="UN" w:date="2015-07-04T20:00:00Z">
            <w:rPr>
              <w:rFonts w:ascii="Arial" w:hAnsi="Arial"/>
              <w:spacing w:val="11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474" w:author="UN" w:date="2015-07-04T20:00:00Z">
            <w:rPr>
              <w:rFonts w:ascii="Arial" w:hAnsi="Arial"/>
              <w:w w:val="105"/>
              <w:sz w:val="17"/>
            </w:rPr>
          </w:rPrChange>
        </w:rPr>
        <w:t>wetlands,</w:t>
      </w:r>
      <w:r w:rsidR="005F266C">
        <w:rPr>
          <w:rFonts w:ascii="Arial"/>
          <w:spacing w:val="25"/>
          <w:w w:val="105"/>
          <w:sz w:val="17"/>
          <w:rPrChange w:id="475" w:author="UN" w:date="2015-07-04T20:00:00Z">
            <w:rPr>
              <w:rFonts w:ascii="Arial" w:hAnsi="Arial"/>
              <w:spacing w:val="27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476" w:author="UN" w:date="2015-07-04T20:00:00Z">
            <w:rPr>
              <w:rFonts w:ascii="Arial" w:hAnsi="Arial"/>
              <w:w w:val="105"/>
              <w:sz w:val="17"/>
            </w:rPr>
          </w:rPrChange>
        </w:rPr>
        <w:t>rivers,</w:t>
      </w:r>
      <w:r w:rsidR="005F266C">
        <w:rPr>
          <w:rFonts w:ascii="Arial"/>
          <w:w w:val="105"/>
          <w:sz w:val="17"/>
          <w:rPrChange w:id="477" w:author="UN" w:date="2015-07-04T20:00:00Z">
            <w:rPr>
              <w:rFonts w:ascii="Arial" w:hAnsi="Arial"/>
              <w:w w:val="104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478" w:author="UN" w:date="2015-07-04T20:00:00Z">
            <w:rPr>
              <w:rFonts w:ascii="Arial" w:hAnsi="Arial"/>
              <w:w w:val="105"/>
              <w:sz w:val="17"/>
            </w:rPr>
          </w:rPrChange>
        </w:rPr>
        <w:t>aquifers</w:t>
      </w:r>
      <w:r w:rsidR="005F266C">
        <w:rPr>
          <w:rFonts w:ascii="Arial"/>
          <w:spacing w:val="14"/>
          <w:w w:val="105"/>
          <w:sz w:val="17"/>
          <w:rPrChange w:id="479" w:author="UN" w:date="2015-07-04T20:00:00Z">
            <w:rPr>
              <w:rFonts w:ascii="Arial" w:hAnsi="Arial"/>
              <w:spacing w:val="-3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480" w:author="UN" w:date="2015-07-04T20:00:00Z">
            <w:rPr>
              <w:rFonts w:ascii="Arial" w:hAnsi="Arial"/>
              <w:w w:val="105"/>
              <w:sz w:val="17"/>
            </w:rPr>
          </w:rPrChange>
        </w:rPr>
        <w:t>and</w:t>
      </w:r>
      <w:r w:rsidR="005F266C">
        <w:rPr>
          <w:rFonts w:ascii="Arial"/>
          <w:w w:val="103"/>
          <w:sz w:val="17"/>
          <w:rPrChange w:id="481" w:author="UN" w:date="2015-07-04T20:00:00Z">
            <w:rPr>
              <w:rFonts w:ascii="Arial" w:hAnsi="Arial"/>
              <w:spacing w:val="-6"/>
              <w:w w:val="105"/>
              <w:sz w:val="17"/>
            </w:rPr>
          </w:rPrChange>
        </w:rPr>
        <w:t xml:space="preserve"> </w:t>
      </w:r>
      <w:r w:rsidR="005F266C">
        <w:rPr>
          <w:rFonts w:ascii="Arial"/>
          <w:w w:val="105"/>
          <w:sz w:val="17"/>
          <w:rPrChange w:id="482" w:author="UN" w:date="2015-07-04T20:00:00Z">
            <w:rPr>
              <w:rFonts w:ascii="Arial" w:hAnsi="Arial"/>
              <w:w w:val="105"/>
              <w:sz w:val="17"/>
            </w:rPr>
          </w:rPrChange>
        </w:rPr>
        <w:t>lakes</w:t>
      </w:r>
      <w:ins w:id="483" w:author="UN" w:date="2015-07-04T20:00:00Z">
        <w:r w:rsidR="005F266C">
          <w:rPr>
            <w:rFonts w:ascii="Arial"/>
            <w:spacing w:val="15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have</w:t>
        </w:r>
        <w:r w:rsidR="005F266C">
          <w:rPr>
            <w:rFonts w:ascii="Arial"/>
            <w:spacing w:val="8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been</w:t>
        </w:r>
        <w:r w:rsidR="005F266C">
          <w:rPr>
            <w:rFonts w:ascii="Arial"/>
            <w:spacing w:val="-8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fully</w:t>
        </w:r>
        <w:r w:rsidR="005F266C">
          <w:rPr>
            <w:rFonts w:ascii="Arial"/>
            <w:spacing w:val="17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protected</w:t>
        </w:r>
        <w:r w:rsidR="005F266C">
          <w:rPr>
            <w:rFonts w:ascii="Arial"/>
            <w:spacing w:val="8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and</w:t>
        </w:r>
        <w:r w:rsidR="005F266C">
          <w:rPr>
            <w:rFonts w:ascii="Arial"/>
            <w:spacing w:val="7"/>
            <w:w w:val="105"/>
            <w:sz w:val="17"/>
          </w:rPr>
          <w:t xml:space="preserve"> </w:t>
        </w:r>
        <w:r w:rsidR="005F266C">
          <w:rPr>
            <w:rFonts w:ascii="Arial"/>
            <w:w w:val="105"/>
            <w:sz w:val="17"/>
          </w:rPr>
          <w:t>restored</w:t>
        </w:r>
      </w:ins>
    </w:p>
    <w:p w14:paraId="6E91EEC8" w14:textId="77777777" w:rsidR="00AB472A" w:rsidRDefault="00AB472A" w:rsidP="00AB472A">
      <w:pPr>
        <w:spacing w:before="78" w:line="299" w:lineRule="auto"/>
        <w:ind w:left="264" w:right="2473" w:firstLine="3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</w:p>
    <w:p w14:paraId="6F825AED" w14:textId="77777777" w:rsidR="00AB472A" w:rsidRDefault="00AB472A" w:rsidP="00AB472A">
      <w:pPr>
        <w:spacing w:line="299" w:lineRule="auto"/>
        <w:rPr>
          <w:rFonts w:ascii="Arial" w:eastAsia="Arial" w:hAnsi="Arial" w:cs="Arial"/>
          <w:sz w:val="17"/>
          <w:szCs w:val="17"/>
        </w:rPr>
        <w:sectPr w:rsidR="00AB472A">
          <w:type w:val="continuous"/>
          <w:pgSz w:w="12240" w:h="15840"/>
          <w:pgMar w:top="920" w:right="0" w:bottom="0" w:left="1720" w:header="720" w:footer="720" w:gutter="0"/>
          <w:cols w:num="2" w:space="720" w:equalWidth="0">
            <w:col w:w="3787" w:space="40"/>
            <w:col w:w="6693"/>
          </w:cols>
        </w:sectPr>
      </w:pPr>
    </w:p>
    <w:p w14:paraId="76E72211" w14:textId="77777777"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14:paraId="1C12DCA4" w14:textId="77777777" w:rsidR="00AB472A" w:rsidRDefault="00AB472A" w:rsidP="00AB472A">
      <w:pPr>
        <w:spacing w:before="2"/>
        <w:rPr>
          <w:rFonts w:ascii="Arial" w:eastAsia="Arial" w:hAnsi="Arial" w:cs="Arial"/>
          <w:sz w:val="18"/>
          <w:szCs w:val="18"/>
        </w:rPr>
      </w:pPr>
    </w:p>
    <w:p w14:paraId="1AA739CD" w14:textId="77777777" w:rsidR="00AB472A" w:rsidRDefault="00AB472A" w:rsidP="00AB472A">
      <w:pPr>
        <w:pStyle w:val="Heading4"/>
        <w:spacing w:line="243" w:lineRule="auto"/>
        <w:ind w:left="334" w:right="2461" w:hanging="15"/>
      </w:pPr>
      <w:r>
        <w:rPr>
          <w:w w:val="105"/>
        </w:rPr>
        <w:t>GOAL</w:t>
      </w:r>
      <w:r>
        <w:rPr>
          <w:spacing w:val="-7"/>
          <w:w w:val="105"/>
        </w:rPr>
        <w:t xml:space="preserve"> </w:t>
      </w:r>
      <w:r>
        <w:rPr>
          <w:w w:val="105"/>
        </w:rPr>
        <w:t>8</w:t>
      </w:r>
      <w:r>
        <w:rPr>
          <w:spacing w:val="-28"/>
          <w:w w:val="105"/>
        </w:rPr>
        <w:t xml:space="preserve"> </w:t>
      </w:r>
      <w:r>
        <w:rPr>
          <w:w w:val="105"/>
        </w:rPr>
        <w:t>Promote</w:t>
      </w:r>
      <w:r>
        <w:rPr>
          <w:spacing w:val="-4"/>
          <w:w w:val="105"/>
        </w:rPr>
        <w:t xml:space="preserve"> </w:t>
      </w:r>
      <w:r>
        <w:rPr>
          <w:w w:val="105"/>
        </w:rPr>
        <w:t>sustained,</w:t>
      </w:r>
      <w:r>
        <w:rPr>
          <w:spacing w:val="-8"/>
          <w:w w:val="105"/>
        </w:rPr>
        <w:t xml:space="preserve"> </w:t>
      </w:r>
      <w:r>
        <w:rPr>
          <w:w w:val="105"/>
        </w:rPr>
        <w:t>inclusive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sustainable</w:t>
      </w:r>
      <w:r>
        <w:rPr>
          <w:spacing w:val="-2"/>
          <w:w w:val="105"/>
        </w:rPr>
        <w:t xml:space="preserve"> </w:t>
      </w:r>
      <w:r>
        <w:rPr>
          <w:w w:val="105"/>
        </w:rPr>
        <w:t>economic</w:t>
      </w:r>
      <w:r>
        <w:rPr>
          <w:spacing w:val="-6"/>
          <w:w w:val="105"/>
        </w:rPr>
        <w:t xml:space="preserve"> </w:t>
      </w:r>
      <w:r>
        <w:rPr>
          <w:w w:val="105"/>
        </w:rPr>
        <w:t>growth,</w:t>
      </w:r>
      <w:r>
        <w:rPr>
          <w:spacing w:val="-11"/>
          <w:w w:val="105"/>
        </w:rPr>
        <w:t xml:space="preserve"> </w:t>
      </w:r>
      <w:r>
        <w:rPr>
          <w:w w:val="105"/>
        </w:rPr>
        <w:t>full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productive</w:t>
      </w:r>
      <w:r>
        <w:rPr>
          <w:w w:val="103"/>
        </w:rPr>
        <w:t xml:space="preserve"> </w:t>
      </w:r>
      <w:r>
        <w:rPr>
          <w:w w:val="105"/>
        </w:rPr>
        <w:t>employment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decent</w:t>
      </w:r>
      <w:r>
        <w:rPr>
          <w:spacing w:val="-9"/>
          <w:w w:val="105"/>
        </w:rPr>
        <w:t xml:space="preserve"> </w:t>
      </w:r>
      <w:r>
        <w:rPr>
          <w:w w:val="105"/>
        </w:rPr>
        <w:t>work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</w:p>
    <w:p w14:paraId="1C61261F" w14:textId="77777777" w:rsidR="00AB472A" w:rsidRDefault="00AB472A" w:rsidP="00AB472A">
      <w:pPr>
        <w:tabs>
          <w:tab w:val="left" w:pos="5430"/>
        </w:tabs>
        <w:spacing w:before="31"/>
        <w:ind w:left="1960"/>
        <w:rPr>
          <w:rFonts w:ascii="Arial" w:eastAsia="Arial" w:hAnsi="Arial" w:cs="Arial"/>
          <w:sz w:val="17"/>
          <w:szCs w:val="17"/>
        </w:rPr>
      </w:pPr>
      <w:r>
        <w:rPr>
          <w:rFonts w:ascii="Arial"/>
          <w:w w:val="90"/>
          <w:sz w:val="17"/>
        </w:rPr>
        <w:t>SDGs</w:t>
      </w:r>
      <w:r>
        <w:rPr>
          <w:rFonts w:ascii="Arial"/>
          <w:w w:val="90"/>
          <w:sz w:val="17"/>
        </w:rPr>
        <w:tab/>
      </w:r>
      <w:r>
        <w:rPr>
          <w:rFonts w:ascii="Arial"/>
          <w:w w:val="105"/>
          <w:sz w:val="17"/>
        </w:rPr>
        <w:t>Proposed</w:t>
      </w:r>
      <w:r>
        <w:rPr>
          <w:rFonts w:ascii="Arial"/>
          <w:spacing w:val="6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Revision</w:t>
      </w:r>
    </w:p>
    <w:p w14:paraId="56003306" w14:textId="77777777" w:rsidR="00AB472A" w:rsidRDefault="00AB472A" w:rsidP="00AB472A">
      <w:pPr>
        <w:spacing w:before="8"/>
        <w:rPr>
          <w:rFonts w:ascii="Arial" w:eastAsia="Arial" w:hAnsi="Arial" w:cs="Arial"/>
          <w:sz w:val="11"/>
          <w:szCs w:val="11"/>
        </w:rPr>
      </w:pPr>
    </w:p>
    <w:p w14:paraId="60B25D1F" w14:textId="77777777" w:rsidR="00AB472A" w:rsidRDefault="00AB472A" w:rsidP="00AB472A">
      <w:pPr>
        <w:rPr>
          <w:rFonts w:ascii="Arial" w:eastAsia="Arial" w:hAnsi="Arial" w:cs="Arial"/>
          <w:sz w:val="11"/>
          <w:szCs w:val="11"/>
        </w:rPr>
        <w:sectPr w:rsidR="00AB472A">
          <w:type w:val="continuous"/>
          <w:pgSz w:w="12240" w:h="15840"/>
          <w:pgMar w:top="920" w:right="0" w:bottom="0" w:left="1720" w:header="720" w:footer="720" w:gutter="0"/>
          <w:cols w:space="720"/>
        </w:sectPr>
      </w:pPr>
    </w:p>
    <w:p w14:paraId="35AB5657" w14:textId="1FCDAEA6" w:rsidR="00AB472A" w:rsidRDefault="00AB472A" w:rsidP="005F266C">
      <w:pPr>
        <w:tabs>
          <w:tab w:val="left" w:pos="920"/>
        </w:tabs>
        <w:spacing w:before="76" w:line="298" w:lineRule="auto"/>
        <w:ind w:left="917" w:hanging="497"/>
        <w:rPr>
          <w:rFonts w:ascii="Arial" w:eastAsia="Arial" w:hAnsi="Arial" w:cs="Arial"/>
          <w:sz w:val="17"/>
          <w:szCs w:val="17"/>
        </w:rPr>
      </w:pPr>
      <w:r>
        <w:rPr>
          <w:rFonts w:ascii="Times New Roman"/>
          <w:w w:val="110"/>
          <w:sz w:val="18"/>
        </w:rPr>
        <w:lastRenderedPageBreak/>
        <w:t>8.7</w:t>
      </w:r>
      <w:r>
        <w:rPr>
          <w:rFonts w:ascii="Times New Roman"/>
          <w:w w:val="110"/>
          <w:sz w:val="18"/>
        </w:rPr>
        <w:tab/>
      </w:r>
      <w:r>
        <w:rPr>
          <w:rFonts w:ascii="Times New Roman"/>
          <w:w w:val="110"/>
          <w:sz w:val="18"/>
        </w:rPr>
        <w:tab/>
      </w:r>
      <w:r w:rsidR="005F266C">
        <w:rPr>
          <w:rFonts w:ascii="Arial"/>
          <w:w w:val="110"/>
          <w:sz w:val="17"/>
        </w:rPr>
        <w:t>Take</w:t>
      </w:r>
      <w:r w:rsidR="005F266C">
        <w:rPr>
          <w:rFonts w:ascii="Arial"/>
          <w:spacing w:val="-19"/>
          <w:w w:val="110"/>
          <w:sz w:val="17"/>
          <w:rPrChange w:id="484" w:author="UN" w:date="2015-07-04T20:00:00Z">
            <w:rPr>
              <w:rFonts w:ascii="Arial"/>
              <w:spacing w:val="-26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immediate</w:t>
      </w:r>
      <w:r w:rsidR="005F266C">
        <w:rPr>
          <w:rFonts w:ascii="Arial"/>
          <w:spacing w:val="-26"/>
          <w:w w:val="110"/>
          <w:sz w:val="17"/>
          <w:rPrChange w:id="485" w:author="UN" w:date="2015-07-04T20:00:00Z">
            <w:rPr>
              <w:rFonts w:ascii="Arial"/>
              <w:spacing w:val="-25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and</w:t>
      </w:r>
      <w:r w:rsidR="005F266C">
        <w:rPr>
          <w:rFonts w:ascii="Arial"/>
          <w:spacing w:val="-26"/>
          <w:w w:val="110"/>
          <w:sz w:val="17"/>
          <w:rPrChange w:id="486" w:author="UN" w:date="2015-07-04T20:00:00Z">
            <w:rPr>
              <w:rFonts w:ascii="Arial"/>
              <w:spacing w:val="-30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effective</w:t>
      </w:r>
      <w:r w:rsidR="005F266C">
        <w:rPr>
          <w:rFonts w:ascii="Arial"/>
          <w:spacing w:val="-22"/>
          <w:w w:val="110"/>
          <w:sz w:val="17"/>
          <w:rPrChange w:id="487" w:author="UN" w:date="2015-07-04T20:00:00Z">
            <w:rPr>
              <w:rFonts w:ascii="Arial"/>
              <w:w w:val="108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measures</w:t>
      </w:r>
      <w:r w:rsidR="005F266C">
        <w:rPr>
          <w:rFonts w:ascii="Arial"/>
          <w:spacing w:val="-27"/>
          <w:w w:val="110"/>
          <w:sz w:val="17"/>
          <w:rPrChange w:id="488" w:author="UN" w:date="2015-07-04T20:00:00Z">
            <w:rPr>
              <w:rFonts w:ascii="Arial"/>
              <w:spacing w:val="-19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to</w:t>
      </w:r>
      <w:r w:rsidR="005F266C">
        <w:rPr>
          <w:rFonts w:ascii="Arial"/>
          <w:w w:val="121"/>
          <w:sz w:val="17"/>
          <w:rPrChange w:id="489" w:author="UN" w:date="2015-07-04T20:00:00Z">
            <w:rPr>
              <w:rFonts w:ascii="Arial"/>
              <w:spacing w:val="-22"/>
              <w:w w:val="110"/>
              <w:sz w:val="17"/>
            </w:rPr>
          </w:rPrChange>
        </w:rPr>
        <w:t xml:space="preserve"> </w:t>
      </w:r>
      <w:ins w:id="490" w:author="UN" w:date="2015-07-04T20:00:00Z">
        <w:r w:rsidR="005F266C">
          <w:rPr>
            <w:rFonts w:ascii="Arial"/>
            <w:w w:val="110"/>
            <w:sz w:val="17"/>
          </w:rPr>
          <w:t>eradicate</w:t>
        </w:r>
        <w:r w:rsidR="005F266C">
          <w:rPr>
            <w:rFonts w:ascii="Arial"/>
            <w:spacing w:val="-17"/>
            <w:w w:val="110"/>
            <w:sz w:val="17"/>
          </w:rPr>
          <w:t xml:space="preserve"> </w:t>
        </w:r>
        <w:r w:rsidR="005F266C">
          <w:rPr>
            <w:rFonts w:ascii="Arial"/>
            <w:w w:val="110"/>
            <w:sz w:val="17"/>
          </w:rPr>
          <w:t>forced</w:t>
        </w:r>
        <w:r w:rsidR="005F266C">
          <w:rPr>
            <w:rFonts w:ascii="Arial"/>
            <w:spacing w:val="-10"/>
            <w:w w:val="110"/>
            <w:sz w:val="17"/>
          </w:rPr>
          <w:t xml:space="preserve"> </w:t>
        </w:r>
        <w:proofErr w:type="spellStart"/>
        <w:r w:rsidR="005F266C">
          <w:rPr>
            <w:rFonts w:ascii="Arial"/>
            <w:w w:val="110"/>
            <w:sz w:val="17"/>
          </w:rPr>
          <w:t>labour</w:t>
        </w:r>
        <w:proofErr w:type="spellEnd"/>
        <w:r w:rsidR="005F266C">
          <w:rPr>
            <w:rFonts w:ascii="Arial"/>
            <w:spacing w:val="-14"/>
            <w:w w:val="110"/>
            <w:sz w:val="17"/>
          </w:rPr>
          <w:t xml:space="preserve"> </w:t>
        </w:r>
        <w:r w:rsidR="005F266C">
          <w:rPr>
            <w:rFonts w:ascii="Arial"/>
            <w:w w:val="110"/>
            <w:sz w:val="17"/>
          </w:rPr>
          <w:t>and</w:t>
        </w:r>
        <w:r w:rsidR="005F266C">
          <w:rPr>
            <w:rFonts w:ascii="Arial"/>
            <w:spacing w:val="-18"/>
            <w:w w:val="110"/>
            <w:sz w:val="17"/>
          </w:rPr>
          <w:t xml:space="preserve"> </w:t>
        </w:r>
      </w:ins>
      <w:r w:rsidR="005F266C">
        <w:rPr>
          <w:rFonts w:ascii="Arial"/>
          <w:w w:val="110"/>
          <w:sz w:val="17"/>
        </w:rPr>
        <w:t>secure</w:t>
      </w:r>
      <w:r w:rsidR="005F266C">
        <w:rPr>
          <w:rFonts w:ascii="Arial"/>
          <w:spacing w:val="-20"/>
          <w:w w:val="110"/>
          <w:sz w:val="17"/>
          <w:rPrChange w:id="491" w:author="UN" w:date="2015-07-04T20:00:00Z">
            <w:rPr>
              <w:rFonts w:ascii="Arial"/>
              <w:spacing w:val="-22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the</w:t>
      </w:r>
      <w:r w:rsidR="005F266C">
        <w:rPr>
          <w:rFonts w:ascii="Arial"/>
          <w:spacing w:val="-13"/>
          <w:w w:val="110"/>
          <w:sz w:val="17"/>
          <w:rPrChange w:id="492" w:author="UN" w:date="2015-07-04T20:00:00Z">
            <w:rPr>
              <w:rFonts w:ascii="Arial"/>
              <w:spacing w:val="-14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prohibition</w:t>
      </w:r>
      <w:r w:rsidR="005F266C">
        <w:rPr>
          <w:rFonts w:ascii="Arial"/>
          <w:w w:val="111"/>
          <w:sz w:val="17"/>
        </w:rPr>
        <w:t xml:space="preserve"> </w:t>
      </w:r>
      <w:r w:rsidR="005F266C">
        <w:rPr>
          <w:rFonts w:ascii="Arial"/>
          <w:w w:val="110"/>
          <w:sz w:val="17"/>
        </w:rPr>
        <w:t>and</w:t>
      </w:r>
      <w:r w:rsidR="005F266C">
        <w:rPr>
          <w:rFonts w:ascii="Arial"/>
          <w:spacing w:val="-11"/>
          <w:w w:val="110"/>
          <w:sz w:val="17"/>
          <w:rPrChange w:id="493" w:author="UN" w:date="2015-07-04T20:00:00Z">
            <w:rPr>
              <w:rFonts w:ascii="Arial"/>
              <w:spacing w:val="-6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elimination</w:t>
      </w:r>
      <w:r w:rsidR="005F266C">
        <w:rPr>
          <w:rFonts w:ascii="Arial"/>
          <w:spacing w:val="4"/>
          <w:w w:val="110"/>
          <w:sz w:val="17"/>
          <w:rPrChange w:id="494" w:author="UN" w:date="2015-07-04T20:00:00Z">
            <w:rPr>
              <w:rFonts w:ascii="Arial"/>
              <w:spacing w:val="3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of</w:t>
      </w:r>
      <w:r w:rsidR="005F266C">
        <w:rPr>
          <w:rFonts w:ascii="Arial"/>
          <w:spacing w:val="-16"/>
          <w:w w:val="110"/>
          <w:sz w:val="17"/>
        </w:rPr>
        <w:t xml:space="preserve"> </w:t>
      </w:r>
      <w:r w:rsidR="005F266C">
        <w:rPr>
          <w:rFonts w:ascii="Arial"/>
          <w:w w:val="110"/>
          <w:sz w:val="17"/>
        </w:rPr>
        <w:t>the</w:t>
      </w:r>
      <w:r w:rsidR="005F266C">
        <w:rPr>
          <w:rFonts w:ascii="Arial"/>
          <w:spacing w:val="-9"/>
          <w:w w:val="110"/>
          <w:sz w:val="17"/>
          <w:rPrChange w:id="495" w:author="UN" w:date="2015-07-04T20:00:00Z">
            <w:rPr>
              <w:rFonts w:ascii="Arial"/>
              <w:spacing w:val="-12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worst</w:t>
      </w:r>
      <w:r w:rsidR="005F266C">
        <w:rPr>
          <w:rFonts w:ascii="Arial"/>
          <w:spacing w:val="-5"/>
          <w:w w:val="110"/>
          <w:sz w:val="17"/>
          <w:rPrChange w:id="496" w:author="UN" w:date="2015-07-04T20:00:00Z">
            <w:rPr>
              <w:rFonts w:ascii="Arial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forms</w:t>
      </w:r>
      <w:r w:rsidR="005F266C">
        <w:rPr>
          <w:rFonts w:ascii="Arial"/>
          <w:spacing w:val="2"/>
          <w:w w:val="110"/>
          <w:sz w:val="17"/>
          <w:rPrChange w:id="497" w:author="UN" w:date="2015-07-04T20:00:00Z">
            <w:rPr>
              <w:rFonts w:ascii="Arial"/>
              <w:w w:val="108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of</w:t>
      </w:r>
      <w:r w:rsidR="005F266C">
        <w:rPr>
          <w:rFonts w:ascii="Arial"/>
          <w:spacing w:val="-10"/>
          <w:w w:val="110"/>
          <w:sz w:val="17"/>
          <w:rPrChange w:id="498" w:author="UN" w:date="2015-07-04T20:00:00Z">
            <w:rPr>
              <w:rFonts w:ascii="Arial"/>
              <w:spacing w:val="-20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child</w:t>
      </w:r>
      <w:r w:rsidR="005F266C">
        <w:rPr>
          <w:rFonts w:ascii="Arial"/>
          <w:spacing w:val="-5"/>
          <w:w w:val="110"/>
          <w:sz w:val="17"/>
          <w:rPrChange w:id="499" w:author="UN" w:date="2015-07-04T20:00:00Z">
            <w:rPr>
              <w:rFonts w:ascii="Arial"/>
              <w:spacing w:val="-14"/>
              <w:w w:val="110"/>
              <w:sz w:val="17"/>
            </w:rPr>
          </w:rPrChange>
        </w:rPr>
        <w:t xml:space="preserve"> </w:t>
      </w:r>
      <w:proofErr w:type="spellStart"/>
      <w:r w:rsidR="005F266C">
        <w:rPr>
          <w:rFonts w:ascii="Arial"/>
          <w:w w:val="110"/>
          <w:sz w:val="17"/>
        </w:rPr>
        <w:t>labour</w:t>
      </w:r>
      <w:proofErr w:type="spellEnd"/>
      <w:r w:rsidR="005F266C">
        <w:rPr>
          <w:rFonts w:ascii="Arial"/>
          <w:w w:val="110"/>
          <w:sz w:val="17"/>
        </w:rPr>
        <w:t>,</w:t>
      </w:r>
      <w:r w:rsidR="005F266C">
        <w:rPr>
          <w:rFonts w:ascii="Arial"/>
          <w:w w:val="108"/>
          <w:sz w:val="17"/>
          <w:rPrChange w:id="500" w:author="UN" w:date="2015-07-04T20:00:00Z">
            <w:rPr>
              <w:rFonts w:ascii="Arial"/>
              <w:spacing w:val="-20"/>
              <w:w w:val="110"/>
              <w:sz w:val="17"/>
            </w:rPr>
          </w:rPrChange>
        </w:rPr>
        <w:t xml:space="preserve"> </w:t>
      </w:r>
      <w:del w:id="501" w:author="UN" w:date="2015-07-04T20:00:00Z">
        <w:r>
          <w:rPr>
            <w:rFonts w:ascii="Arial"/>
            <w:w w:val="110"/>
            <w:sz w:val="17"/>
          </w:rPr>
          <w:delText>eradicate</w:delText>
        </w:r>
        <w:r>
          <w:rPr>
            <w:rFonts w:ascii="Arial"/>
            <w:spacing w:val="-16"/>
            <w:w w:val="110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forced</w:delText>
        </w:r>
        <w:r>
          <w:rPr>
            <w:rFonts w:ascii="Arial"/>
            <w:w w:val="108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labour</w:delText>
        </w:r>
        <w:r>
          <w:rPr>
            <w:rFonts w:ascii="Arial"/>
            <w:spacing w:val="-19"/>
            <w:w w:val="110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and,</w:delText>
        </w:r>
        <w:r>
          <w:rPr>
            <w:rFonts w:ascii="Arial"/>
            <w:spacing w:val="-16"/>
            <w:w w:val="110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by</w:delText>
        </w:r>
        <w:r>
          <w:rPr>
            <w:rFonts w:ascii="Arial"/>
            <w:spacing w:val="-25"/>
            <w:w w:val="110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2025,</w:delText>
        </w:r>
        <w:r>
          <w:rPr>
            <w:rFonts w:ascii="Arial"/>
            <w:spacing w:val="-18"/>
            <w:w w:val="110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end</w:delText>
        </w:r>
        <w:r>
          <w:rPr>
            <w:rFonts w:ascii="Arial"/>
            <w:spacing w:val="-22"/>
            <w:w w:val="110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child</w:delText>
        </w:r>
        <w:r>
          <w:rPr>
            <w:rFonts w:ascii="Arial"/>
            <w:w w:val="107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labour</w:delText>
        </w:r>
        <w:r>
          <w:rPr>
            <w:rFonts w:ascii="Arial"/>
            <w:spacing w:val="-5"/>
            <w:w w:val="110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in</w:delText>
        </w:r>
        <w:r>
          <w:rPr>
            <w:rFonts w:ascii="Arial"/>
            <w:spacing w:val="-15"/>
            <w:w w:val="110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all</w:delText>
        </w:r>
        <w:r>
          <w:rPr>
            <w:rFonts w:ascii="Arial"/>
            <w:spacing w:val="-1"/>
            <w:w w:val="110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its</w:delText>
        </w:r>
        <w:r>
          <w:rPr>
            <w:rFonts w:ascii="Arial"/>
            <w:spacing w:val="-22"/>
            <w:w w:val="110"/>
            <w:sz w:val="17"/>
          </w:rPr>
          <w:delText xml:space="preserve"> </w:delText>
        </w:r>
        <w:r>
          <w:rPr>
            <w:rFonts w:ascii="Arial"/>
            <w:w w:val="110"/>
            <w:sz w:val="17"/>
          </w:rPr>
          <w:delText>forms,</w:delText>
        </w:r>
        <w:r>
          <w:rPr>
            <w:rFonts w:ascii="Arial"/>
            <w:spacing w:val="-2"/>
            <w:w w:val="110"/>
            <w:sz w:val="17"/>
          </w:rPr>
          <w:delText xml:space="preserve"> </w:delText>
        </w:r>
      </w:del>
      <w:r w:rsidR="005F266C">
        <w:rPr>
          <w:rFonts w:ascii="Arial"/>
          <w:w w:val="110"/>
          <w:sz w:val="17"/>
        </w:rPr>
        <w:t>including</w:t>
      </w:r>
      <w:r w:rsidR="005F266C">
        <w:rPr>
          <w:rFonts w:ascii="Arial"/>
          <w:spacing w:val="-21"/>
          <w:w w:val="110"/>
          <w:sz w:val="17"/>
          <w:rPrChange w:id="502" w:author="UN" w:date="2015-07-04T20:00:00Z">
            <w:rPr>
              <w:rFonts w:ascii="Arial"/>
              <w:spacing w:val="-24"/>
              <w:w w:val="110"/>
              <w:sz w:val="17"/>
            </w:rPr>
          </w:rPrChange>
        </w:rPr>
        <w:t xml:space="preserve"> </w:t>
      </w:r>
      <w:del w:id="503" w:author="UN" w:date="2015-07-04T20:00:00Z">
        <w:r>
          <w:rPr>
            <w:rFonts w:ascii="Arial"/>
            <w:w w:val="110"/>
            <w:sz w:val="17"/>
          </w:rPr>
          <w:delText>the</w:delText>
        </w:r>
        <w:r>
          <w:rPr>
            <w:rFonts w:ascii="Arial"/>
            <w:w w:val="112"/>
            <w:sz w:val="17"/>
          </w:rPr>
          <w:delText xml:space="preserve"> </w:delText>
        </w:r>
      </w:del>
      <w:r w:rsidR="005F266C">
        <w:rPr>
          <w:rFonts w:ascii="Arial"/>
          <w:w w:val="110"/>
          <w:sz w:val="17"/>
        </w:rPr>
        <w:t>recruitment</w:t>
      </w:r>
      <w:r w:rsidR="005F266C">
        <w:rPr>
          <w:rFonts w:ascii="Arial"/>
          <w:spacing w:val="-13"/>
          <w:w w:val="110"/>
          <w:sz w:val="17"/>
          <w:rPrChange w:id="504" w:author="UN" w:date="2015-07-04T20:00:00Z">
            <w:rPr>
              <w:rFonts w:ascii="Arial"/>
              <w:spacing w:val="-12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and</w:t>
      </w:r>
      <w:r w:rsidR="005F266C">
        <w:rPr>
          <w:rFonts w:ascii="Arial"/>
          <w:spacing w:val="-14"/>
          <w:w w:val="110"/>
          <w:sz w:val="17"/>
          <w:rPrChange w:id="505" w:author="UN" w:date="2015-07-04T20:00:00Z">
            <w:rPr>
              <w:rFonts w:ascii="Arial"/>
              <w:spacing w:val="-16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use</w:t>
      </w:r>
      <w:r w:rsidR="005F266C">
        <w:rPr>
          <w:rFonts w:ascii="Arial"/>
          <w:spacing w:val="-17"/>
          <w:w w:val="110"/>
          <w:sz w:val="17"/>
          <w:rPrChange w:id="506" w:author="UN" w:date="2015-07-04T20:00:00Z">
            <w:rPr>
              <w:rFonts w:ascii="Arial"/>
              <w:spacing w:val="-19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of</w:t>
      </w:r>
      <w:r w:rsidR="005F266C">
        <w:rPr>
          <w:rFonts w:ascii="Arial"/>
          <w:spacing w:val="-22"/>
          <w:w w:val="110"/>
          <w:sz w:val="17"/>
          <w:rPrChange w:id="507" w:author="UN" w:date="2015-07-04T20:00:00Z">
            <w:rPr>
              <w:rFonts w:ascii="Arial"/>
              <w:spacing w:val="-18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child</w:t>
      </w:r>
      <w:r w:rsidR="005F266C">
        <w:rPr>
          <w:rFonts w:ascii="Arial"/>
          <w:spacing w:val="-22"/>
          <w:w w:val="110"/>
          <w:sz w:val="17"/>
          <w:rPrChange w:id="508" w:author="UN" w:date="2015-07-04T20:00:00Z">
            <w:rPr>
              <w:rFonts w:ascii="Arial"/>
              <w:spacing w:val="-19"/>
              <w:w w:val="110"/>
              <w:sz w:val="17"/>
            </w:rPr>
          </w:rPrChange>
        </w:rPr>
        <w:t xml:space="preserve"> </w:t>
      </w:r>
      <w:r w:rsidR="005F266C">
        <w:rPr>
          <w:rFonts w:ascii="Arial"/>
          <w:w w:val="110"/>
          <w:sz w:val="17"/>
        </w:rPr>
        <w:t>soldiers</w:t>
      </w:r>
      <w:ins w:id="509" w:author="UN" w:date="2015-07-04T20:00:00Z">
        <w:r w:rsidR="005F266C">
          <w:rPr>
            <w:rFonts w:ascii="Arial"/>
            <w:w w:val="110"/>
            <w:sz w:val="17"/>
          </w:rPr>
          <w:t>,</w:t>
        </w:r>
        <w:r w:rsidR="005F266C">
          <w:rPr>
            <w:rFonts w:ascii="Arial"/>
            <w:spacing w:val="-12"/>
            <w:w w:val="110"/>
            <w:sz w:val="17"/>
          </w:rPr>
          <w:t xml:space="preserve"> </w:t>
        </w:r>
        <w:r w:rsidR="005F266C">
          <w:rPr>
            <w:rFonts w:ascii="Arial"/>
            <w:w w:val="110"/>
            <w:sz w:val="17"/>
          </w:rPr>
          <w:t>and</w:t>
        </w:r>
        <w:r w:rsidR="005F266C">
          <w:rPr>
            <w:rFonts w:ascii="Arial"/>
            <w:w w:val="103"/>
            <w:sz w:val="17"/>
          </w:rPr>
          <w:t xml:space="preserve"> </w:t>
        </w:r>
        <w:r w:rsidR="005F266C">
          <w:rPr>
            <w:rFonts w:ascii="Arial"/>
            <w:w w:val="110"/>
            <w:sz w:val="17"/>
          </w:rPr>
          <w:t>by</w:t>
        </w:r>
        <w:r w:rsidR="005F266C">
          <w:rPr>
            <w:rFonts w:ascii="Arial"/>
            <w:spacing w:val="-17"/>
            <w:w w:val="110"/>
            <w:sz w:val="17"/>
          </w:rPr>
          <w:t xml:space="preserve"> </w:t>
        </w:r>
        <w:r w:rsidR="005F266C">
          <w:rPr>
            <w:rFonts w:ascii="Arial"/>
            <w:w w:val="110"/>
            <w:sz w:val="17"/>
          </w:rPr>
          <w:t>2025</w:t>
        </w:r>
        <w:r w:rsidR="005F266C">
          <w:rPr>
            <w:rFonts w:ascii="Arial"/>
            <w:spacing w:val="-3"/>
            <w:w w:val="110"/>
            <w:sz w:val="17"/>
          </w:rPr>
          <w:t xml:space="preserve"> </w:t>
        </w:r>
        <w:r w:rsidR="005F266C">
          <w:rPr>
            <w:rFonts w:ascii="Arial"/>
            <w:w w:val="110"/>
            <w:sz w:val="17"/>
          </w:rPr>
          <w:t>end</w:t>
        </w:r>
        <w:r w:rsidR="005F266C">
          <w:rPr>
            <w:rFonts w:ascii="Arial"/>
            <w:spacing w:val="-18"/>
            <w:w w:val="110"/>
            <w:sz w:val="17"/>
          </w:rPr>
          <w:t xml:space="preserve"> </w:t>
        </w:r>
        <w:r w:rsidR="005F266C">
          <w:rPr>
            <w:rFonts w:ascii="Arial"/>
            <w:w w:val="110"/>
            <w:sz w:val="17"/>
          </w:rPr>
          <w:t>child</w:t>
        </w:r>
        <w:r w:rsidR="005F266C">
          <w:rPr>
            <w:rFonts w:ascii="Arial"/>
            <w:spacing w:val="-5"/>
            <w:w w:val="110"/>
            <w:sz w:val="17"/>
          </w:rPr>
          <w:t xml:space="preserve"> </w:t>
        </w:r>
        <w:proofErr w:type="spellStart"/>
        <w:r w:rsidR="005F266C">
          <w:rPr>
            <w:rFonts w:ascii="Arial"/>
            <w:w w:val="110"/>
            <w:sz w:val="17"/>
          </w:rPr>
          <w:t>labour</w:t>
        </w:r>
        <w:proofErr w:type="spellEnd"/>
        <w:r w:rsidR="005F266C">
          <w:rPr>
            <w:rFonts w:ascii="Arial"/>
            <w:spacing w:val="-10"/>
            <w:w w:val="110"/>
            <w:sz w:val="17"/>
          </w:rPr>
          <w:t xml:space="preserve"> </w:t>
        </w:r>
        <w:r w:rsidR="005F266C">
          <w:rPr>
            <w:rFonts w:ascii="Arial"/>
            <w:w w:val="110"/>
            <w:sz w:val="17"/>
          </w:rPr>
          <w:t>in</w:t>
        </w:r>
        <w:r w:rsidR="005F266C">
          <w:rPr>
            <w:rFonts w:ascii="Arial"/>
            <w:spacing w:val="-23"/>
            <w:w w:val="110"/>
            <w:sz w:val="17"/>
          </w:rPr>
          <w:t xml:space="preserve"> </w:t>
        </w:r>
        <w:r w:rsidR="005F266C">
          <w:rPr>
            <w:rFonts w:ascii="Arial"/>
            <w:w w:val="110"/>
            <w:sz w:val="17"/>
          </w:rPr>
          <w:t>all</w:t>
        </w:r>
        <w:r w:rsidR="005F266C">
          <w:rPr>
            <w:rFonts w:ascii="Arial"/>
            <w:spacing w:val="-10"/>
            <w:w w:val="110"/>
            <w:sz w:val="17"/>
          </w:rPr>
          <w:t xml:space="preserve"> </w:t>
        </w:r>
        <w:r w:rsidR="005F266C">
          <w:rPr>
            <w:rFonts w:ascii="Arial"/>
            <w:w w:val="110"/>
            <w:sz w:val="17"/>
          </w:rPr>
          <w:t>its</w:t>
        </w:r>
        <w:r w:rsidR="005F266C">
          <w:rPr>
            <w:rFonts w:ascii="Arial"/>
            <w:spacing w:val="-23"/>
            <w:w w:val="110"/>
            <w:sz w:val="17"/>
          </w:rPr>
          <w:t xml:space="preserve"> </w:t>
        </w:r>
        <w:r w:rsidR="005F266C">
          <w:rPr>
            <w:rFonts w:ascii="Arial"/>
            <w:w w:val="110"/>
            <w:sz w:val="17"/>
          </w:rPr>
          <w:t>forms</w:t>
        </w:r>
        <w:r>
          <w:rPr>
            <w:w w:val="110"/>
          </w:rPr>
          <w:br w:type="column"/>
        </w:r>
      </w:ins>
    </w:p>
    <w:p w14:paraId="30B1CB48" w14:textId="77777777" w:rsidR="00AB472A" w:rsidRDefault="00AB472A" w:rsidP="00AB472A">
      <w:pPr>
        <w:spacing w:before="85" w:line="299" w:lineRule="auto"/>
        <w:ind w:left="237" w:right="2304" w:hanging="8"/>
        <w:rPr>
          <w:del w:id="510" w:author="UN" w:date="2015-07-04T20:00:00Z"/>
          <w:rFonts w:ascii="Arial" w:eastAsia="Arial" w:hAnsi="Arial" w:cs="Arial"/>
          <w:sz w:val="17"/>
          <w:szCs w:val="17"/>
        </w:rPr>
      </w:pPr>
      <w:del w:id="511" w:author="UN" w:date="2015-07-04T20:00:00Z">
        <w:r>
          <w:rPr>
            <w:w w:val="110"/>
          </w:rPr>
          <w:br w:type="column"/>
        </w:r>
      </w:del>
    </w:p>
    <w:p w14:paraId="091C068D" w14:textId="77777777" w:rsidR="00AB472A" w:rsidRDefault="00AB472A" w:rsidP="00AB472A">
      <w:pPr>
        <w:spacing w:line="299" w:lineRule="auto"/>
        <w:rPr>
          <w:rFonts w:ascii="Arial" w:eastAsia="Arial" w:hAnsi="Arial" w:cs="Arial"/>
          <w:sz w:val="17"/>
          <w:szCs w:val="17"/>
        </w:rPr>
        <w:sectPr w:rsidR="00AB472A">
          <w:type w:val="continuous"/>
          <w:pgSz w:w="12240" w:h="15840"/>
          <w:pgMar w:top="920" w:right="0" w:bottom="0" w:left="1720" w:header="720" w:footer="720" w:gutter="0"/>
          <w:cols w:num="2" w:space="720" w:equalWidth="0">
            <w:col w:w="3839" w:space="40"/>
            <w:col w:w="6641"/>
          </w:cols>
        </w:sectPr>
      </w:pPr>
    </w:p>
    <w:p w14:paraId="1333F284" w14:textId="77777777"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14:paraId="4AEB7AA2" w14:textId="77777777"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14:paraId="46CC7A09" w14:textId="77777777" w:rsidR="00AB472A" w:rsidRDefault="00AB472A" w:rsidP="00AB472A">
      <w:pPr>
        <w:spacing w:before="9"/>
        <w:rPr>
          <w:rFonts w:ascii="Arial" w:eastAsia="Arial" w:hAnsi="Arial" w:cs="Arial"/>
          <w:sz w:val="18"/>
          <w:szCs w:val="18"/>
        </w:rPr>
      </w:pPr>
    </w:p>
    <w:p w14:paraId="2D72754D" w14:textId="77777777" w:rsidR="00AB472A" w:rsidRDefault="00AB472A" w:rsidP="00AB472A">
      <w:pPr>
        <w:pStyle w:val="Heading4"/>
        <w:spacing w:before="74"/>
        <w:ind w:left="386"/>
      </w:pPr>
      <w:r>
        <w:rPr>
          <w:w w:val="105"/>
        </w:rPr>
        <w:t>GOAL</w:t>
      </w:r>
      <w:r>
        <w:rPr>
          <w:spacing w:val="3"/>
          <w:w w:val="105"/>
        </w:rPr>
        <w:t xml:space="preserve"> </w:t>
      </w:r>
      <w:r>
        <w:rPr>
          <w:w w:val="105"/>
        </w:rPr>
        <w:t>12</w:t>
      </w:r>
      <w:r>
        <w:rPr>
          <w:spacing w:val="-26"/>
          <w:w w:val="105"/>
        </w:rPr>
        <w:t xml:space="preserve"> </w:t>
      </w:r>
      <w:r>
        <w:rPr>
          <w:w w:val="105"/>
        </w:rPr>
        <w:t>Ensure</w:t>
      </w:r>
      <w:r>
        <w:rPr>
          <w:spacing w:val="-4"/>
          <w:w w:val="105"/>
        </w:rPr>
        <w:t xml:space="preserve"> </w:t>
      </w:r>
      <w:r>
        <w:rPr>
          <w:w w:val="105"/>
        </w:rPr>
        <w:t>sustainable consumption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production</w:t>
      </w:r>
      <w:r>
        <w:rPr>
          <w:spacing w:val="12"/>
          <w:w w:val="105"/>
        </w:rPr>
        <w:t xml:space="preserve"> </w:t>
      </w:r>
      <w:r>
        <w:rPr>
          <w:w w:val="105"/>
        </w:rPr>
        <w:t>patterns</w:t>
      </w:r>
    </w:p>
    <w:p w14:paraId="1B0AD022" w14:textId="77777777" w:rsidR="00AB472A" w:rsidRDefault="00AB472A" w:rsidP="00AB472A">
      <w:pPr>
        <w:tabs>
          <w:tab w:val="left" w:pos="5458"/>
        </w:tabs>
        <w:spacing w:before="44"/>
        <w:ind w:left="1997"/>
        <w:rPr>
          <w:rFonts w:ascii="Arial" w:eastAsia="Arial" w:hAnsi="Arial" w:cs="Arial"/>
          <w:sz w:val="17"/>
          <w:szCs w:val="17"/>
        </w:rPr>
      </w:pPr>
      <w:r>
        <w:rPr>
          <w:rFonts w:ascii="Arial"/>
          <w:w w:val="90"/>
          <w:sz w:val="17"/>
        </w:rPr>
        <w:t>SDGs</w:t>
      </w:r>
      <w:r>
        <w:rPr>
          <w:rFonts w:ascii="Arial"/>
          <w:w w:val="90"/>
          <w:sz w:val="17"/>
        </w:rPr>
        <w:tab/>
      </w:r>
      <w:r>
        <w:rPr>
          <w:rFonts w:ascii="Arial"/>
          <w:w w:val="105"/>
          <w:sz w:val="17"/>
        </w:rPr>
        <w:t xml:space="preserve">Proposed </w:t>
      </w:r>
      <w:r>
        <w:rPr>
          <w:rFonts w:ascii="Arial"/>
          <w:spacing w:val="-1"/>
          <w:w w:val="105"/>
          <w:sz w:val="17"/>
        </w:rPr>
        <w:t>Revision</w:t>
      </w:r>
    </w:p>
    <w:p w14:paraId="08DF74EF" w14:textId="77777777" w:rsidR="005F266C" w:rsidRDefault="005F266C" w:rsidP="00AB472A">
      <w:pPr>
        <w:rPr>
          <w:ins w:id="512" w:author="UN" w:date="2015-07-04T20:00:00Z"/>
          <w:rFonts w:ascii="Arial" w:eastAsia="Arial" w:hAnsi="Arial" w:cs="Arial"/>
          <w:sz w:val="18"/>
          <w:szCs w:val="18"/>
        </w:rPr>
      </w:pPr>
    </w:p>
    <w:p w14:paraId="7F959A5C" w14:textId="651CE8B7" w:rsidR="005F266C" w:rsidRDefault="005F266C" w:rsidP="005F266C">
      <w:pPr>
        <w:tabs>
          <w:tab w:val="left" w:pos="4096"/>
        </w:tabs>
        <w:spacing w:before="45" w:line="281" w:lineRule="auto"/>
        <w:ind w:left="1013" w:right="619" w:hanging="521"/>
        <w:rPr>
          <w:rFonts w:ascii="Arial" w:eastAsia="Arial" w:hAnsi="Arial" w:cs="Arial"/>
          <w:sz w:val="18"/>
          <w:szCs w:val="18"/>
        </w:rPr>
      </w:pPr>
      <w:ins w:id="513" w:author="UN" w:date="2015-07-04T20:00:00Z">
        <w:r>
          <w:rPr>
            <w:rFonts w:ascii="Arial"/>
            <w:sz w:val="18"/>
          </w:rPr>
          <w:tab/>
        </w:r>
      </w:ins>
      <w:r>
        <w:rPr>
          <w:rFonts w:ascii="Arial"/>
          <w:sz w:val="18"/>
        </w:rPr>
        <w:t>By</w:t>
      </w:r>
      <w:r>
        <w:rPr>
          <w:rFonts w:ascii="Arial"/>
          <w:spacing w:val="-3"/>
          <w:sz w:val="18"/>
          <w:rPrChange w:id="514" w:author="UN" w:date="2015-07-04T20:00:00Z">
            <w:rPr>
              <w:rFonts w:ascii="Arial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2020,</w:t>
      </w:r>
      <w:r>
        <w:rPr>
          <w:rFonts w:ascii="Arial"/>
          <w:spacing w:val="-4"/>
          <w:sz w:val="18"/>
          <w:rPrChange w:id="515" w:author="UN" w:date="2015-07-04T20:00:00Z">
            <w:rPr>
              <w:rFonts w:ascii="Arial"/>
              <w:spacing w:val="4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achieve</w:t>
      </w:r>
      <w:r>
        <w:rPr>
          <w:rFonts w:ascii="Arial"/>
          <w:spacing w:val="-5"/>
          <w:sz w:val="18"/>
          <w:rPrChange w:id="516" w:author="UN" w:date="2015-07-04T20:00:00Z">
            <w:rPr>
              <w:rFonts w:ascii="Arial"/>
              <w:spacing w:val="-4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2"/>
          <w:sz w:val="18"/>
          <w:rPrChange w:id="517" w:author="UN" w:date="2015-07-04T20:00:00Z">
            <w:rPr>
              <w:rFonts w:ascii="Arial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environmentally</w:t>
      </w:r>
      <w:r>
        <w:rPr>
          <w:rFonts w:ascii="Arial"/>
          <w:spacing w:val="9"/>
          <w:sz w:val="18"/>
          <w:rPrChange w:id="518" w:author="UN" w:date="2015-07-04T20:00:00Z">
            <w:rPr>
              <w:rFonts w:ascii="Arial"/>
              <w:spacing w:val="26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sound</w:t>
      </w:r>
      <w:r>
        <w:rPr>
          <w:rFonts w:ascii="Arial"/>
          <w:sz w:val="18"/>
        </w:rPr>
        <w:tab/>
      </w:r>
      <w:del w:id="519" w:author="UN" w:date="2015-07-04T20:00:00Z">
        <w:r w:rsidR="00AB472A">
          <w:rPr>
            <w:rFonts w:ascii="Arial"/>
            <w:w w:val="94"/>
            <w:sz w:val="18"/>
          </w:rPr>
          <w:delText xml:space="preserve"> </w:delText>
        </w:r>
      </w:del>
      <w:r>
        <w:rPr>
          <w:rFonts w:ascii="Arial"/>
          <w:sz w:val="18"/>
        </w:rPr>
        <w:t>management</w:t>
      </w:r>
      <w:r>
        <w:rPr>
          <w:rFonts w:ascii="Arial"/>
          <w:spacing w:val="-4"/>
          <w:sz w:val="18"/>
          <w:rPrChange w:id="520" w:author="UN" w:date="2015-07-04T20:00:00Z">
            <w:rPr>
              <w:rFonts w:ascii="Arial"/>
              <w:spacing w:val="-1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15"/>
          <w:sz w:val="18"/>
          <w:rPrChange w:id="521" w:author="UN" w:date="2015-07-04T20:00:00Z">
            <w:rPr>
              <w:rFonts w:ascii="Arial"/>
              <w:spacing w:val="-12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chemicals</w:t>
      </w:r>
      <w:r>
        <w:rPr>
          <w:rFonts w:ascii="Arial"/>
          <w:spacing w:val="-1"/>
          <w:sz w:val="18"/>
          <w:rPrChange w:id="522" w:author="UN" w:date="2015-07-04T20:00:00Z">
            <w:rPr>
              <w:rFonts w:ascii="Arial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2"/>
          <w:sz w:val="18"/>
          <w:rPrChange w:id="523" w:author="UN" w:date="2015-07-04T20:00:00Z">
            <w:rPr>
              <w:rFonts w:ascii="Arial"/>
              <w:spacing w:val="-11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-19"/>
          <w:sz w:val="18"/>
          <w:rPrChange w:id="524" w:author="UN" w:date="2015-07-04T20:00:00Z">
            <w:rPr>
              <w:rFonts w:ascii="Arial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wastes</w:t>
      </w:r>
      <w:r>
        <w:rPr>
          <w:rFonts w:ascii="Arial"/>
          <w:sz w:val="18"/>
          <w:rPrChange w:id="525" w:author="UN" w:date="2015-07-04T20:00:00Z">
            <w:rPr>
              <w:rFonts w:ascii="Arial"/>
              <w:spacing w:val="12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throughout</w:t>
      </w:r>
      <w:r>
        <w:rPr>
          <w:rFonts w:ascii="Arial"/>
          <w:spacing w:val="17"/>
          <w:sz w:val="18"/>
          <w:rPrChange w:id="526" w:author="UN" w:date="2015-07-04T20:00:00Z">
            <w:rPr>
              <w:rFonts w:ascii="Arial"/>
              <w:spacing w:val="9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23"/>
          <w:sz w:val="18"/>
          <w:rPrChange w:id="527" w:author="UN" w:date="2015-07-04T20:00:00Z">
            <w:rPr>
              <w:rFonts w:ascii="Arial"/>
              <w:spacing w:val="16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life</w:t>
      </w:r>
      <w:r>
        <w:rPr>
          <w:rFonts w:ascii="Arial"/>
          <w:spacing w:val="-4"/>
          <w:sz w:val="18"/>
          <w:rPrChange w:id="528" w:author="UN" w:date="2015-07-04T20:00:00Z">
            <w:rPr>
              <w:rFonts w:ascii="Arial"/>
              <w:spacing w:val="-2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cycle,</w:t>
      </w:r>
      <w:r>
        <w:rPr>
          <w:rFonts w:ascii="Arial"/>
          <w:spacing w:val="6"/>
          <w:sz w:val="18"/>
          <w:rPrChange w:id="529" w:author="UN" w:date="2015-07-04T20:00:00Z">
            <w:rPr>
              <w:rFonts w:ascii="Arial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1"/>
          <w:sz w:val="18"/>
          <w:rPrChange w:id="530" w:author="UN" w:date="2015-07-04T20:00:00Z">
            <w:rPr>
              <w:rFonts w:ascii="Arial"/>
              <w:spacing w:val="-17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accordance</w:t>
      </w:r>
      <w:r>
        <w:rPr>
          <w:rFonts w:ascii="Arial"/>
          <w:spacing w:val="16"/>
          <w:sz w:val="18"/>
          <w:rPrChange w:id="531" w:author="UN" w:date="2015-07-04T20:00:00Z">
            <w:rPr>
              <w:rFonts w:ascii="Arial"/>
              <w:spacing w:val="3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with</w:t>
      </w:r>
      <w:r>
        <w:rPr>
          <w:rFonts w:ascii="Arial"/>
          <w:sz w:val="18"/>
        </w:rPr>
        <w:t xml:space="preserve"> </w:t>
      </w:r>
      <w:r>
        <w:rPr>
          <w:rFonts w:ascii="Arial"/>
          <w:sz w:val="18"/>
        </w:rPr>
        <w:t>agreed</w:t>
      </w:r>
      <w:r>
        <w:rPr>
          <w:rFonts w:ascii="Arial"/>
          <w:spacing w:val="2"/>
          <w:sz w:val="18"/>
          <w:rPrChange w:id="532" w:author="UN" w:date="2015-07-04T20:00:00Z">
            <w:rPr>
              <w:rFonts w:ascii="Arial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spacing w:val="-2"/>
          <w:sz w:val="18"/>
          <w:rPrChange w:id="533" w:author="UN" w:date="2015-07-04T20:00:00Z">
            <w:rPr>
              <w:rFonts w:ascii="Arial"/>
              <w:spacing w:val="5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frameworks</w:t>
      </w:r>
      <w:ins w:id="534" w:author="UN" w:date="2015-07-04T20:00:00Z">
        <w:r>
          <w:rPr>
            <w:rFonts w:ascii="Arial"/>
            <w:spacing w:val="15"/>
            <w:sz w:val="18"/>
          </w:rPr>
          <w:t xml:space="preserve"> </w:t>
        </w:r>
        <w:r>
          <w:rPr>
            <w:rFonts w:ascii="Arial"/>
            <w:sz w:val="18"/>
          </w:rPr>
          <w:t>and</w:t>
        </w:r>
        <w:r>
          <w:rPr>
            <w:rFonts w:ascii="Arial"/>
            <w:spacing w:val="40"/>
            <w:sz w:val="18"/>
          </w:rPr>
          <w:t xml:space="preserve"> </w:t>
        </w:r>
        <w:r>
          <w:rPr>
            <w:rFonts w:ascii="Arial"/>
            <w:sz w:val="18"/>
          </w:rPr>
          <w:t>agreements</w:t>
        </w:r>
      </w:ins>
      <w:r>
        <w:rPr>
          <w:rFonts w:ascii="Arial"/>
          <w:sz w:val="18"/>
        </w:rPr>
        <w:t>,</w:t>
      </w:r>
      <w:r>
        <w:rPr>
          <w:rFonts w:ascii="Arial"/>
          <w:sz w:val="18"/>
          <w:rPrChange w:id="535" w:author="UN" w:date="2015-07-04T20:00:00Z">
            <w:rPr>
              <w:rFonts w:ascii="Arial"/>
              <w:spacing w:val="43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  <w:rPrChange w:id="536" w:author="UN" w:date="2015-07-04T20:00:00Z">
            <w:rPr>
              <w:rFonts w:ascii="Arial"/>
              <w:w w:val="97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significantly</w:t>
      </w:r>
      <w:r>
        <w:rPr>
          <w:rFonts w:ascii="Arial"/>
          <w:spacing w:val="23"/>
          <w:sz w:val="18"/>
          <w:rPrChange w:id="537" w:author="UN" w:date="2015-07-04T20:00:00Z">
            <w:rPr>
              <w:rFonts w:ascii="Arial"/>
              <w:spacing w:val="18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reduce</w:t>
      </w:r>
      <w:r>
        <w:rPr>
          <w:rFonts w:ascii="Arial"/>
          <w:spacing w:val="-7"/>
          <w:sz w:val="18"/>
          <w:rPrChange w:id="538" w:author="UN" w:date="2015-07-04T20:00:00Z">
            <w:rPr>
              <w:rFonts w:ascii="Arial"/>
              <w:spacing w:val="-4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11"/>
          <w:sz w:val="18"/>
          <w:rPrChange w:id="539" w:author="UN" w:date="2015-07-04T20:00:00Z">
            <w:rPr>
              <w:rFonts w:ascii="Arial"/>
              <w:spacing w:val="17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release</w:t>
      </w:r>
      <w:r>
        <w:rPr>
          <w:rFonts w:ascii="Arial"/>
          <w:spacing w:val="2"/>
          <w:sz w:val="18"/>
          <w:rPrChange w:id="540" w:author="UN" w:date="2015-07-04T20:00:00Z">
            <w:rPr>
              <w:rFonts w:ascii="Arial"/>
              <w:spacing w:val="-6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2"/>
          <w:sz w:val="18"/>
          <w:rPrChange w:id="541" w:author="UN" w:date="2015-07-04T20:00:00Z">
            <w:rPr>
              <w:rFonts w:ascii="Arial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air,</w:t>
      </w:r>
      <w:r>
        <w:rPr>
          <w:rFonts w:ascii="Arial"/>
          <w:spacing w:val="-8"/>
          <w:sz w:val="18"/>
          <w:rPrChange w:id="542" w:author="UN" w:date="2015-07-04T20:00:00Z">
            <w:rPr>
              <w:rFonts w:ascii="Arial"/>
              <w:spacing w:val="6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water</w:t>
      </w:r>
      <w:del w:id="543" w:author="UN" w:date="2015-07-04T20:00:00Z">
        <w:r w:rsidR="00AB472A">
          <w:rPr>
            <w:rFonts w:ascii="Arial"/>
            <w:spacing w:val="19"/>
            <w:sz w:val="18"/>
          </w:rPr>
          <w:delText xml:space="preserve"> </w:delText>
        </w:r>
      </w:del>
      <w:ins w:id="544" w:author="UN" w:date="2015-07-04T20:00:00Z">
        <w:r>
          <w:rPr>
            <w:rFonts w:ascii="Arial"/>
            <w:sz w:val="18"/>
          </w:rPr>
          <w:tab/>
        </w:r>
      </w:ins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  <w:rPrChange w:id="545" w:author="UN" w:date="2015-07-04T20:00:00Z">
            <w:rPr>
              <w:rFonts w:ascii="Arial"/>
              <w:spacing w:val="7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soil</w:t>
      </w:r>
      <w:r>
        <w:rPr>
          <w:rFonts w:ascii="Arial"/>
          <w:spacing w:val="9"/>
          <w:sz w:val="18"/>
          <w:rPrChange w:id="546" w:author="UN" w:date="2015-07-04T20:00:00Z">
            <w:rPr>
              <w:rFonts w:ascii="Arial"/>
              <w:spacing w:val="13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10"/>
          <w:sz w:val="18"/>
          <w:rPrChange w:id="547" w:author="UN" w:date="2015-07-04T20:00:00Z">
            <w:rPr>
              <w:rFonts w:ascii="Arial"/>
              <w:spacing w:val="-11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order</w:t>
      </w:r>
      <w:r>
        <w:rPr>
          <w:rFonts w:ascii="Arial"/>
          <w:spacing w:val="-2"/>
          <w:sz w:val="18"/>
          <w:rPrChange w:id="548" w:author="UN" w:date="2015-07-04T20:00:00Z">
            <w:rPr>
              <w:rFonts w:ascii="Arial"/>
              <w:spacing w:val="5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6"/>
          <w:sz w:val="18"/>
          <w:rPrChange w:id="549" w:author="UN" w:date="2015-07-04T20:00:00Z">
            <w:rPr>
              <w:rFonts w:ascii="Arial"/>
              <w:w w:val="114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minimize</w:t>
      </w:r>
      <w:r>
        <w:rPr>
          <w:rFonts w:ascii="Arial"/>
          <w:spacing w:val="1"/>
          <w:sz w:val="18"/>
          <w:rPrChange w:id="550" w:author="UN" w:date="2015-07-04T20:00:00Z">
            <w:rPr>
              <w:rFonts w:ascii="Arial"/>
              <w:spacing w:val="-9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10"/>
          <w:sz w:val="18"/>
          <w:rPrChange w:id="551" w:author="UN" w:date="2015-07-04T20:00:00Z">
            <w:rPr>
              <w:rFonts w:ascii="Arial"/>
              <w:spacing w:val="6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adverse</w:t>
      </w:r>
      <w:r>
        <w:rPr>
          <w:rFonts w:ascii="Arial"/>
          <w:spacing w:val="15"/>
          <w:sz w:val="18"/>
          <w:rPrChange w:id="552" w:author="UN" w:date="2015-07-04T20:00:00Z">
            <w:rPr>
              <w:rFonts w:ascii="Arial"/>
              <w:spacing w:val="8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impacts</w:t>
      </w:r>
      <w:r>
        <w:rPr>
          <w:rFonts w:ascii="Arial"/>
          <w:w w:val="97"/>
          <w:sz w:val="18"/>
          <w:rPrChange w:id="553" w:author="UN" w:date="2015-07-04T20:00:00Z">
            <w:rPr>
              <w:rFonts w:ascii="Arial"/>
              <w:spacing w:val="3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on</w:t>
      </w:r>
      <w:r>
        <w:rPr>
          <w:rFonts w:ascii="Arial"/>
          <w:spacing w:val="9"/>
          <w:sz w:val="18"/>
          <w:rPrChange w:id="554" w:author="UN" w:date="2015-07-04T20:00:00Z">
            <w:rPr>
              <w:rFonts w:ascii="Arial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human</w:t>
      </w:r>
      <w:r>
        <w:rPr>
          <w:rFonts w:ascii="Arial"/>
          <w:spacing w:val="11"/>
          <w:sz w:val="18"/>
          <w:rPrChange w:id="555" w:author="UN" w:date="2015-07-04T20:00:00Z">
            <w:rPr>
              <w:rFonts w:ascii="Arial"/>
              <w:spacing w:val="17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health</w:t>
      </w:r>
      <w:r>
        <w:rPr>
          <w:rFonts w:ascii="Arial"/>
          <w:spacing w:val="3"/>
          <w:sz w:val="18"/>
          <w:rPrChange w:id="556" w:author="UN" w:date="2015-07-04T20:00:00Z">
            <w:rPr>
              <w:rFonts w:ascii="Arial"/>
              <w:spacing w:val="5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3"/>
          <w:sz w:val="18"/>
          <w:rPrChange w:id="557" w:author="UN" w:date="2015-07-04T20:00:00Z">
            <w:rPr>
              <w:rFonts w:ascii="Arial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z w:val="18"/>
        </w:rPr>
        <w:t>environment</w:t>
      </w:r>
    </w:p>
    <w:p w14:paraId="294FBBB3" w14:textId="77777777" w:rsidR="005F266C" w:rsidRDefault="005F266C" w:rsidP="00AB472A">
      <w:pPr>
        <w:rPr>
          <w:rFonts w:ascii="Arial" w:eastAsia="Arial" w:hAnsi="Arial" w:cs="Arial"/>
          <w:sz w:val="18"/>
          <w:szCs w:val="18"/>
        </w:rPr>
      </w:pPr>
    </w:p>
    <w:p w14:paraId="72E09AAA" w14:textId="77777777" w:rsidR="005F266C" w:rsidRDefault="005F266C" w:rsidP="00AB472A">
      <w:pPr>
        <w:rPr>
          <w:rFonts w:ascii="Arial" w:eastAsia="Arial" w:hAnsi="Arial" w:cs="Arial"/>
          <w:sz w:val="18"/>
          <w:szCs w:val="18"/>
        </w:rPr>
      </w:pPr>
    </w:p>
    <w:p w14:paraId="2D9A6764" w14:textId="77777777" w:rsidR="00AB472A" w:rsidRDefault="00AB472A" w:rsidP="00AB472A">
      <w:pPr>
        <w:spacing w:before="6"/>
        <w:rPr>
          <w:rFonts w:ascii="Arial" w:eastAsia="Arial" w:hAnsi="Arial" w:cs="Arial"/>
          <w:sz w:val="23"/>
          <w:szCs w:val="23"/>
        </w:rPr>
      </w:pPr>
    </w:p>
    <w:p w14:paraId="177D3615" w14:textId="77777777" w:rsidR="00AB472A" w:rsidRDefault="00AB472A" w:rsidP="00AB472A">
      <w:pPr>
        <w:pStyle w:val="Heading4"/>
        <w:ind w:left="368" w:right="285" w:hanging="11"/>
      </w:pPr>
      <w:r>
        <w:rPr>
          <w:w w:val="105"/>
        </w:rPr>
        <w:t>GOAL</w:t>
      </w:r>
      <w:r>
        <w:rPr>
          <w:spacing w:val="-1"/>
          <w:w w:val="105"/>
        </w:rPr>
        <w:t xml:space="preserve"> </w:t>
      </w:r>
      <w:r>
        <w:rPr>
          <w:w w:val="105"/>
        </w:rPr>
        <w:t>14</w:t>
      </w:r>
      <w:r>
        <w:rPr>
          <w:spacing w:val="-24"/>
          <w:w w:val="105"/>
        </w:rPr>
        <w:t xml:space="preserve"> </w:t>
      </w:r>
      <w:r>
        <w:rPr>
          <w:w w:val="105"/>
        </w:rPr>
        <w:t>Conserve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sustainably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oceans,</w:t>
      </w:r>
      <w:r>
        <w:rPr>
          <w:spacing w:val="-8"/>
          <w:w w:val="105"/>
        </w:rPr>
        <w:t xml:space="preserve"> </w:t>
      </w:r>
      <w:r>
        <w:rPr>
          <w:w w:val="105"/>
        </w:rPr>
        <w:t>seas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marine</w:t>
      </w:r>
      <w:r>
        <w:rPr>
          <w:spacing w:val="-1"/>
          <w:w w:val="105"/>
        </w:rPr>
        <w:t xml:space="preserve"> </w:t>
      </w:r>
      <w:r>
        <w:rPr>
          <w:w w:val="105"/>
        </w:rPr>
        <w:t>resources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sustainable</w:t>
      </w:r>
      <w:r>
        <w:rPr>
          <w:w w:val="103"/>
        </w:rPr>
        <w:t xml:space="preserve"> </w:t>
      </w:r>
      <w:r>
        <w:rPr>
          <w:w w:val="105"/>
        </w:rPr>
        <w:t>development</w:t>
      </w:r>
    </w:p>
    <w:p w14:paraId="3990736F" w14:textId="77777777" w:rsidR="00AB472A" w:rsidRDefault="00AB472A" w:rsidP="00AB472A">
      <w:pPr>
        <w:sectPr w:rsidR="00AB472A">
          <w:pgSz w:w="12240" w:h="15840"/>
          <w:pgMar w:top="1500" w:right="1720" w:bottom="1160" w:left="1720" w:header="0" w:footer="963" w:gutter="0"/>
          <w:cols w:space="720"/>
        </w:sectPr>
      </w:pPr>
    </w:p>
    <w:p w14:paraId="75A93ED0" w14:textId="77777777" w:rsidR="00AB472A" w:rsidRDefault="00AB472A" w:rsidP="00AB472A">
      <w:pPr>
        <w:spacing w:before="40"/>
        <w:ind w:left="486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1"/>
          <w:sz w:val="17"/>
        </w:rPr>
        <w:lastRenderedPageBreak/>
        <w:t>SDGs</w:t>
      </w:r>
    </w:p>
    <w:p w14:paraId="4B3A565C" w14:textId="77777777" w:rsidR="00AB472A" w:rsidRDefault="00AB472A" w:rsidP="00AB472A">
      <w:pPr>
        <w:tabs>
          <w:tab w:val="left" w:pos="988"/>
        </w:tabs>
        <w:spacing w:before="49" w:line="282" w:lineRule="auto"/>
        <w:ind w:left="967" w:hanging="507"/>
        <w:rPr>
          <w:del w:id="558" w:author="UN" w:date="2015-07-04T20:00:00Z"/>
          <w:rFonts w:ascii="Arial" w:eastAsia="Arial" w:hAnsi="Arial" w:cs="Arial"/>
          <w:sz w:val="18"/>
          <w:szCs w:val="18"/>
        </w:rPr>
      </w:pPr>
      <w:r>
        <w:rPr>
          <w:rFonts w:ascii="Arial"/>
          <w:spacing w:val="-41"/>
          <w:sz w:val="18"/>
        </w:rPr>
        <w:t>1</w:t>
      </w:r>
      <w:r>
        <w:rPr>
          <w:rFonts w:ascii="Arial"/>
          <w:sz w:val="18"/>
        </w:rPr>
        <w:t>4</w:t>
      </w:r>
      <w:proofErr w:type="gramStart"/>
      <w:r>
        <w:rPr>
          <w:rFonts w:ascii="Arial"/>
          <w:sz w:val="18"/>
        </w:rPr>
        <w:t>.c</w:t>
      </w:r>
      <w:proofErr w:type="gramEnd"/>
      <w:r>
        <w:rPr>
          <w:rFonts w:ascii="Arial"/>
          <w:sz w:val="18"/>
        </w:rPr>
        <w:tab/>
      </w:r>
      <w:r>
        <w:rPr>
          <w:rFonts w:ascii="Arial"/>
          <w:sz w:val="18"/>
        </w:rPr>
        <w:tab/>
      </w:r>
      <w:r w:rsidR="005F266C">
        <w:rPr>
          <w:rFonts w:ascii="Arial"/>
          <w:sz w:val="18"/>
          <w:rPrChange w:id="559" w:author="UN" w:date="2015-07-04T20:00:00Z">
            <w:rPr>
              <w:rFonts w:ascii="Arial"/>
              <w:w w:val="105"/>
              <w:sz w:val="18"/>
            </w:rPr>
          </w:rPrChange>
        </w:rPr>
        <w:t>Ensure</w:t>
      </w:r>
      <w:r w:rsidR="005F266C">
        <w:rPr>
          <w:rFonts w:ascii="Arial"/>
          <w:sz w:val="18"/>
          <w:rPrChange w:id="560" w:author="UN" w:date="2015-07-04T20:00:00Z">
            <w:rPr>
              <w:rFonts w:ascii="Arial"/>
              <w:spacing w:val="-26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61" w:author="UN" w:date="2015-07-04T20:00:00Z">
            <w:rPr>
              <w:rFonts w:ascii="Arial"/>
              <w:w w:val="105"/>
              <w:sz w:val="18"/>
            </w:rPr>
          </w:rPrChange>
        </w:rPr>
        <w:t>the</w:t>
      </w:r>
      <w:r w:rsidR="005F266C">
        <w:rPr>
          <w:rFonts w:ascii="Arial"/>
          <w:spacing w:val="3"/>
          <w:sz w:val="18"/>
          <w:rPrChange w:id="562" w:author="UN" w:date="2015-07-04T20:00:00Z">
            <w:rPr>
              <w:rFonts w:ascii="Arial"/>
              <w:spacing w:val="-25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63" w:author="UN" w:date="2015-07-04T20:00:00Z">
            <w:rPr>
              <w:rFonts w:ascii="Arial"/>
              <w:w w:val="105"/>
              <w:sz w:val="18"/>
            </w:rPr>
          </w:rPrChange>
        </w:rPr>
        <w:t>full</w:t>
      </w:r>
      <w:r w:rsidR="005F266C">
        <w:rPr>
          <w:rFonts w:ascii="Arial"/>
          <w:spacing w:val="23"/>
          <w:sz w:val="18"/>
          <w:rPrChange w:id="564" w:author="UN" w:date="2015-07-04T20:00:00Z">
            <w:rPr>
              <w:rFonts w:ascii="Arial"/>
              <w:spacing w:val="-19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65" w:author="UN" w:date="2015-07-04T20:00:00Z">
            <w:rPr>
              <w:rFonts w:ascii="Arial"/>
              <w:w w:val="105"/>
              <w:sz w:val="18"/>
            </w:rPr>
          </w:rPrChange>
        </w:rPr>
        <w:t>implementation</w:t>
      </w:r>
      <w:r w:rsidR="005F266C">
        <w:rPr>
          <w:rFonts w:ascii="Arial"/>
          <w:spacing w:val="24"/>
          <w:sz w:val="18"/>
          <w:rPrChange w:id="566" w:author="UN" w:date="2015-07-04T20:00:00Z">
            <w:rPr>
              <w:rFonts w:ascii="Arial"/>
              <w:spacing w:val="-16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67" w:author="UN" w:date="2015-07-04T20:00:00Z">
            <w:rPr>
              <w:rFonts w:ascii="Arial"/>
              <w:w w:val="105"/>
              <w:sz w:val="18"/>
            </w:rPr>
          </w:rPrChange>
        </w:rPr>
        <w:t>of</w:t>
      </w:r>
      <w:r w:rsidR="005F266C">
        <w:rPr>
          <w:rFonts w:ascii="Arial"/>
          <w:spacing w:val="16"/>
          <w:sz w:val="18"/>
          <w:rPrChange w:id="568" w:author="UN" w:date="2015-07-04T20:00:00Z">
            <w:rPr>
              <w:rFonts w:ascii="Arial"/>
              <w:w w:val="106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69" w:author="UN" w:date="2015-07-04T20:00:00Z">
            <w:rPr>
              <w:rFonts w:ascii="Arial"/>
              <w:w w:val="105"/>
              <w:sz w:val="18"/>
            </w:rPr>
          </w:rPrChange>
        </w:rPr>
        <w:t>international</w:t>
      </w:r>
      <w:r w:rsidR="005F266C">
        <w:rPr>
          <w:rFonts w:ascii="Arial"/>
          <w:spacing w:val="24"/>
          <w:sz w:val="18"/>
          <w:rPrChange w:id="570" w:author="UN" w:date="2015-07-04T20:00:00Z">
            <w:rPr>
              <w:rFonts w:ascii="Arial"/>
              <w:spacing w:val="-10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71" w:author="UN" w:date="2015-07-04T20:00:00Z">
            <w:rPr>
              <w:rFonts w:ascii="Arial"/>
              <w:w w:val="105"/>
              <w:sz w:val="18"/>
            </w:rPr>
          </w:rPrChange>
        </w:rPr>
        <w:t>law,</w:t>
      </w:r>
      <w:r w:rsidR="005F266C">
        <w:rPr>
          <w:rFonts w:ascii="Arial"/>
          <w:w w:val="101"/>
          <w:sz w:val="18"/>
          <w:rPrChange w:id="572" w:author="UN" w:date="2015-07-04T20:00:00Z">
            <w:rPr>
              <w:rFonts w:ascii="Arial"/>
              <w:spacing w:val="-25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73" w:author="UN" w:date="2015-07-04T20:00:00Z">
            <w:rPr>
              <w:rFonts w:ascii="Arial"/>
              <w:w w:val="105"/>
              <w:sz w:val="18"/>
            </w:rPr>
          </w:rPrChange>
        </w:rPr>
        <w:t>as</w:t>
      </w:r>
      <w:r w:rsidR="005F266C">
        <w:rPr>
          <w:rFonts w:ascii="Arial"/>
          <w:spacing w:val="5"/>
          <w:sz w:val="18"/>
          <w:rPrChange w:id="574" w:author="UN" w:date="2015-07-04T20:00:00Z">
            <w:rPr>
              <w:rFonts w:ascii="Arial"/>
              <w:spacing w:val="-16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75" w:author="UN" w:date="2015-07-04T20:00:00Z">
            <w:rPr>
              <w:rFonts w:ascii="Arial"/>
              <w:w w:val="105"/>
              <w:sz w:val="18"/>
            </w:rPr>
          </w:rPrChange>
        </w:rPr>
        <w:t>reflected</w:t>
      </w:r>
      <w:r w:rsidR="005F266C">
        <w:rPr>
          <w:rFonts w:ascii="Arial"/>
          <w:spacing w:val="6"/>
          <w:sz w:val="18"/>
          <w:rPrChange w:id="576" w:author="UN" w:date="2015-07-04T20:00:00Z">
            <w:rPr>
              <w:rFonts w:ascii="Arial"/>
              <w:spacing w:val="-18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77" w:author="UN" w:date="2015-07-04T20:00:00Z">
            <w:rPr>
              <w:rFonts w:ascii="Arial"/>
              <w:w w:val="105"/>
              <w:sz w:val="18"/>
            </w:rPr>
          </w:rPrChange>
        </w:rPr>
        <w:t>in</w:t>
      </w:r>
      <w:r w:rsidR="005F266C">
        <w:rPr>
          <w:rFonts w:ascii="Arial"/>
          <w:spacing w:val="-15"/>
          <w:sz w:val="18"/>
          <w:rPrChange w:id="578" w:author="UN" w:date="2015-07-04T20:00:00Z">
            <w:rPr>
              <w:rFonts w:ascii="Arial"/>
              <w:spacing w:val="-28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79" w:author="UN" w:date="2015-07-04T20:00:00Z">
            <w:rPr>
              <w:rFonts w:ascii="Arial"/>
              <w:w w:val="105"/>
              <w:sz w:val="18"/>
            </w:rPr>
          </w:rPrChange>
        </w:rPr>
        <w:t>the</w:t>
      </w:r>
      <w:r w:rsidR="005F266C">
        <w:rPr>
          <w:rFonts w:ascii="Arial"/>
          <w:spacing w:val="12"/>
          <w:sz w:val="18"/>
          <w:rPrChange w:id="580" w:author="UN" w:date="2015-07-04T20:00:00Z">
            <w:rPr>
              <w:rFonts w:ascii="Arial"/>
              <w:w w:val="104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81" w:author="UN" w:date="2015-07-04T20:00:00Z">
            <w:rPr>
              <w:rFonts w:ascii="Arial"/>
              <w:w w:val="105"/>
              <w:sz w:val="18"/>
            </w:rPr>
          </w:rPrChange>
        </w:rPr>
        <w:t>United</w:t>
      </w:r>
      <w:r w:rsidR="005F266C">
        <w:rPr>
          <w:rFonts w:ascii="Arial"/>
          <w:spacing w:val="-5"/>
          <w:sz w:val="18"/>
          <w:rPrChange w:id="582" w:author="UN" w:date="2015-07-04T20:00:00Z">
            <w:rPr>
              <w:rFonts w:ascii="Arial"/>
              <w:spacing w:val="-32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83" w:author="UN" w:date="2015-07-04T20:00:00Z">
            <w:rPr>
              <w:rFonts w:ascii="Arial"/>
              <w:w w:val="105"/>
              <w:sz w:val="18"/>
            </w:rPr>
          </w:rPrChange>
        </w:rPr>
        <w:t>Nations</w:t>
      </w:r>
      <w:r w:rsidR="005F266C">
        <w:rPr>
          <w:rFonts w:ascii="Arial"/>
          <w:spacing w:val="2"/>
          <w:sz w:val="18"/>
          <w:rPrChange w:id="584" w:author="UN" w:date="2015-07-04T20:00:00Z">
            <w:rPr>
              <w:rFonts w:ascii="Arial"/>
              <w:spacing w:val="-31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85" w:author="UN" w:date="2015-07-04T20:00:00Z">
            <w:rPr>
              <w:rFonts w:ascii="Arial"/>
              <w:w w:val="105"/>
              <w:sz w:val="18"/>
            </w:rPr>
          </w:rPrChange>
        </w:rPr>
        <w:t>Convention</w:t>
      </w:r>
      <w:r w:rsidR="005F266C">
        <w:rPr>
          <w:rFonts w:ascii="Arial"/>
          <w:spacing w:val="4"/>
          <w:sz w:val="18"/>
          <w:rPrChange w:id="586" w:author="UN" w:date="2015-07-04T20:00:00Z">
            <w:rPr>
              <w:rFonts w:ascii="Arial"/>
              <w:spacing w:val="-29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87" w:author="UN" w:date="2015-07-04T20:00:00Z">
            <w:rPr>
              <w:rFonts w:ascii="Arial"/>
              <w:w w:val="105"/>
              <w:sz w:val="18"/>
            </w:rPr>
          </w:rPrChange>
        </w:rPr>
        <w:t>on</w:t>
      </w:r>
      <w:r w:rsidR="005F266C">
        <w:rPr>
          <w:rFonts w:ascii="Arial"/>
          <w:w w:val="102"/>
          <w:sz w:val="18"/>
          <w:rPrChange w:id="588" w:author="UN" w:date="2015-07-04T20:00:00Z">
            <w:rPr>
              <w:rFonts w:ascii="Arial"/>
              <w:spacing w:val="-36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89" w:author="UN" w:date="2015-07-04T20:00:00Z">
            <w:rPr>
              <w:rFonts w:ascii="Arial"/>
              <w:w w:val="105"/>
              <w:sz w:val="18"/>
            </w:rPr>
          </w:rPrChange>
        </w:rPr>
        <w:t>the</w:t>
      </w:r>
      <w:r w:rsidR="005F266C">
        <w:rPr>
          <w:rFonts w:ascii="Arial"/>
          <w:sz w:val="18"/>
          <w:rPrChange w:id="590" w:author="UN" w:date="2015-07-04T20:00:00Z">
            <w:rPr>
              <w:rFonts w:ascii="Arial"/>
              <w:w w:val="104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91" w:author="UN" w:date="2015-07-04T20:00:00Z">
            <w:rPr>
              <w:rFonts w:ascii="Arial"/>
              <w:w w:val="105"/>
              <w:sz w:val="18"/>
            </w:rPr>
          </w:rPrChange>
        </w:rPr>
        <w:t>Law</w:t>
      </w:r>
      <w:r w:rsidR="005F266C">
        <w:rPr>
          <w:rFonts w:ascii="Arial"/>
          <w:spacing w:val="-9"/>
          <w:sz w:val="18"/>
          <w:rPrChange w:id="592" w:author="UN" w:date="2015-07-04T20:00:00Z">
            <w:rPr>
              <w:rFonts w:ascii="Arial"/>
              <w:spacing w:val="-34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93" w:author="UN" w:date="2015-07-04T20:00:00Z">
            <w:rPr>
              <w:rFonts w:ascii="Arial"/>
              <w:w w:val="105"/>
              <w:sz w:val="18"/>
            </w:rPr>
          </w:rPrChange>
        </w:rPr>
        <w:t>of</w:t>
      </w:r>
      <w:r w:rsidR="005F266C">
        <w:rPr>
          <w:rFonts w:ascii="Arial"/>
          <w:spacing w:val="-12"/>
          <w:sz w:val="18"/>
          <w:rPrChange w:id="594" w:author="UN" w:date="2015-07-04T20:00:00Z">
            <w:rPr>
              <w:rFonts w:ascii="Arial"/>
              <w:spacing w:val="-36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95" w:author="UN" w:date="2015-07-04T20:00:00Z">
            <w:rPr>
              <w:rFonts w:ascii="Arial"/>
              <w:w w:val="105"/>
              <w:sz w:val="18"/>
            </w:rPr>
          </w:rPrChange>
        </w:rPr>
        <w:t>the</w:t>
      </w:r>
      <w:r w:rsidR="005F266C">
        <w:rPr>
          <w:rFonts w:ascii="Arial"/>
          <w:spacing w:val="-3"/>
          <w:sz w:val="18"/>
          <w:rPrChange w:id="596" w:author="UN" w:date="2015-07-04T20:00:00Z">
            <w:rPr>
              <w:rFonts w:ascii="Arial"/>
              <w:spacing w:val="-32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597" w:author="UN" w:date="2015-07-04T20:00:00Z">
            <w:rPr>
              <w:rFonts w:ascii="Arial"/>
              <w:w w:val="105"/>
              <w:sz w:val="18"/>
            </w:rPr>
          </w:rPrChange>
        </w:rPr>
        <w:t>Sea</w:t>
      </w:r>
      <w:del w:id="598" w:author="UN" w:date="2015-07-04T20:00:00Z">
        <w:r>
          <w:rPr>
            <w:rFonts w:ascii="Arial"/>
            <w:spacing w:val="-35"/>
            <w:w w:val="105"/>
            <w:sz w:val="18"/>
          </w:rPr>
          <w:delText xml:space="preserve"> </w:delText>
        </w:r>
        <w:r>
          <w:rPr>
            <w:rFonts w:ascii="Arial"/>
            <w:w w:val="105"/>
            <w:sz w:val="18"/>
          </w:rPr>
          <w:delText>for</w:delText>
        </w:r>
        <w:r>
          <w:rPr>
            <w:rFonts w:ascii="Arial"/>
            <w:spacing w:val="-30"/>
            <w:w w:val="105"/>
            <w:sz w:val="18"/>
          </w:rPr>
          <w:delText xml:space="preserve"> </w:delText>
        </w:r>
        <w:r>
          <w:rPr>
            <w:rFonts w:ascii="Arial"/>
            <w:w w:val="105"/>
            <w:sz w:val="18"/>
          </w:rPr>
          <w:delText>States</w:delText>
        </w:r>
        <w:r>
          <w:rPr>
            <w:rFonts w:ascii="Arial"/>
            <w:spacing w:val="-28"/>
            <w:w w:val="105"/>
            <w:sz w:val="18"/>
          </w:rPr>
          <w:delText xml:space="preserve"> </w:delText>
        </w:r>
        <w:r>
          <w:rPr>
            <w:rFonts w:ascii="Arial"/>
            <w:w w:val="105"/>
            <w:sz w:val="18"/>
          </w:rPr>
          <w:delText>parties</w:delText>
        </w:r>
        <w:r>
          <w:rPr>
            <w:rFonts w:ascii="Arial"/>
            <w:w w:val="99"/>
            <w:sz w:val="18"/>
          </w:rPr>
          <w:delText xml:space="preserve"> </w:delText>
        </w:r>
        <w:r>
          <w:rPr>
            <w:rFonts w:ascii="Arial"/>
            <w:w w:val="105"/>
            <w:sz w:val="18"/>
          </w:rPr>
          <w:delText>thereto</w:delText>
        </w:r>
      </w:del>
      <w:r w:rsidR="005F266C">
        <w:rPr>
          <w:rFonts w:ascii="Arial"/>
          <w:sz w:val="18"/>
          <w:rPrChange w:id="599" w:author="UN" w:date="2015-07-04T20:00:00Z">
            <w:rPr>
              <w:rFonts w:ascii="Arial"/>
              <w:w w:val="105"/>
              <w:sz w:val="18"/>
            </w:rPr>
          </w:rPrChange>
        </w:rPr>
        <w:t>,</w:t>
      </w:r>
      <w:r w:rsidR="005F266C">
        <w:rPr>
          <w:rFonts w:ascii="Arial"/>
          <w:spacing w:val="-6"/>
          <w:sz w:val="18"/>
          <w:rPrChange w:id="600" w:author="UN" w:date="2015-07-04T20:00:00Z">
            <w:rPr>
              <w:rFonts w:ascii="Arial"/>
              <w:spacing w:val="-20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601" w:author="UN" w:date="2015-07-04T20:00:00Z">
            <w:rPr>
              <w:rFonts w:ascii="Arial"/>
              <w:w w:val="105"/>
              <w:sz w:val="18"/>
            </w:rPr>
          </w:rPrChange>
        </w:rPr>
        <w:t>including,</w:t>
      </w:r>
      <w:r w:rsidR="005F266C">
        <w:rPr>
          <w:rFonts w:ascii="Arial"/>
          <w:spacing w:val="-10"/>
          <w:sz w:val="18"/>
          <w:rPrChange w:id="602" w:author="UN" w:date="2015-07-04T20:00:00Z">
            <w:rPr>
              <w:rFonts w:ascii="Arial"/>
              <w:spacing w:val="-28"/>
              <w:w w:val="105"/>
              <w:sz w:val="18"/>
            </w:rPr>
          </w:rPrChange>
        </w:rPr>
        <w:t xml:space="preserve"> </w:t>
      </w:r>
      <w:r w:rsidR="005F266C">
        <w:rPr>
          <w:rFonts w:ascii="Arial"/>
          <w:sz w:val="18"/>
          <w:rPrChange w:id="603" w:author="UN" w:date="2015-07-04T20:00:00Z">
            <w:rPr>
              <w:rFonts w:ascii="Arial"/>
              <w:w w:val="105"/>
              <w:sz w:val="18"/>
            </w:rPr>
          </w:rPrChange>
        </w:rPr>
        <w:t>where</w:t>
      </w:r>
    </w:p>
    <w:p w14:paraId="180FDD4B" w14:textId="77777777" w:rsidR="00A11113" w:rsidRDefault="005F266C" w:rsidP="00AB472A">
      <w:pPr>
        <w:spacing w:before="1" w:line="283" w:lineRule="auto"/>
        <w:ind w:left="967" w:right="35" w:firstLine="3"/>
        <w:rPr>
          <w:del w:id="604" w:author="UN" w:date="2015-07-04T20:00:00Z"/>
          <w:rFonts w:ascii="Arial"/>
          <w:w w:val="104"/>
          <w:sz w:val="18"/>
        </w:rPr>
      </w:pPr>
      <w:ins w:id="605" w:author="UN" w:date="2015-07-04T20:00:00Z">
        <w:r>
          <w:rPr>
            <w:rFonts w:ascii="Arial"/>
            <w:spacing w:val="1"/>
            <w:sz w:val="18"/>
          </w:rPr>
          <w:t xml:space="preserve"> </w:t>
        </w:r>
      </w:ins>
      <w:proofErr w:type="gramStart"/>
      <w:r>
        <w:rPr>
          <w:rFonts w:ascii="Arial"/>
          <w:sz w:val="18"/>
        </w:rPr>
        <w:t>applicable</w:t>
      </w:r>
      <w:proofErr w:type="gramEnd"/>
      <w:r>
        <w:rPr>
          <w:rFonts w:ascii="Arial"/>
          <w:sz w:val="18"/>
        </w:rPr>
        <w:t>,</w:t>
      </w:r>
      <w:r>
        <w:rPr>
          <w:rFonts w:ascii="Arial"/>
          <w:w w:val="97"/>
          <w:sz w:val="18"/>
          <w:rPrChange w:id="606" w:author="UN" w:date="2015-07-04T20:00:00Z">
            <w:rPr>
              <w:rFonts w:ascii="Arial"/>
              <w:spacing w:val="-2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existing</w:t>
      </w:r>
      <w:r>
        <w:rPr>
          <w:rFonts w:ascii="Arial"/>
          <w:spacing w:val="8"/>
          <w:sz w:val="18"/>
          <w:rPrChange w:id="607" w:author="UN" w:date="2015-07-04T20:00:00Z">
            <w:rPr>
              <w:rFonts w:ascii="Arial"/>
              <w:spacing w:val="-6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regional</w:t>
      </w:r>
      <w:r>
        <w:rPr>
          <w:rFonts w:ascii="Arial"/>
          <w:spacing w:val="7"/>
          <w:sz w:val="18"/>
          <w:rPrChange w:id="608" w:author="UN" w:date="2015-07-04T20:00:00Z">
            <w:rPr>
              <w:rFonts w:ascii="Arial"/>
              <w:spacing w:val="-7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12"/>
          <w:sz w:val="18"/>
          <w:rPrChange w:id="609" w:author="UN" w:date="2015-07-04T20:00:00Z">
            <w:rPr>
              <w:rFonts w:ascii="Arial"/>
              <w:w w:val="97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spacing w:val="15"/>
          <w:sz w:val="18"/>
          <w:rPrChange w:id="610" w:author="UN" w:date="2015-07-04T20:00:00Z">
            <w:rPr>
              <w:rFonts w:ascii="Arial"/>
              <w:spacing w:val="24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regimes</w:t>
      </w:r>
      <w:r>
        <w:rPr>
          <w:rFonts w:ascii="Arial"/>
          <w:sz w:val="18"/>
          <w:rPrChange w:id="611" w:author="UN" w:date="2015-07-04T20:00:00Z">
            <w:rPr>
              <w:rFonts w:ascii="Arial"/>
              <w:spacing w:val="13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spacing w:val="7"/>
          <w:sz w:val="18"/>
          <w:rPrChange w:id="612" w:author="UN" w:date="2015-07-04T20:00:00Z">
            <w:rPr>
              <w:rFonts w:ascii="Arial"/>
              <w:spacing w:val="15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w w:val="106"/>
          <w:sz w:val="18"/>
          <w:rPrChange w:id="613" w:author="UN" w:date="2015-07-04T20:00:00Z">
            <w:rPr>
              <w:rFonts w:ascii="Arial"/>
              <w:w w:val="104"/>
              <w:sz w:val="18"/>
            </w:rPr>
          </w:rPrChange>
        </w:rPr>
        <w:t xml:space="preserve"> </w:t>
      </w:r>
    </w:p>
    <w:p w14:paraId="78DBBB6D" w14:textId="2118B090" w:rsidR="00AB472A" w:rsidRDefault="005F266C" w:rsidP="005F266C">
      <w:pPr>
        <w:spacing w:before="49" w:line="282" w:lineRule="auto"/>
        <w:ind w:left="175" w:right="543" w:firstLine="17"/>
        <w:rPr>
          <w:rFonts w:ascii="Arial" w:eastAsia="Arial" w:hAnsi="Arial" w:cs="Arial"/>
          <w:sz w:val="18"/>
          <w:szCs w:val="18"/>
        </w:rPr>
        <w:pPrChange w:id="614" w:author="UN" w:date="2015-07-04T20:00:00Z">
          <w:pPr>
            <w:spacing w:before="1" w:line="283" w:lineRule="auto"/>
            <w:ind w:left="967" w:right="35" w:firstLine="3"/>
          </w:pPr>
        </w:pPrChange>
      </w:pPr>
      <w:proofErr w:type="gramStart"/>
      <w:r>
        <w:rPr>
          <w:rFonts w:ascii="Arial"/>
          <w:sz w:val="18"/>
        </w:rPr>
        <w:t>conservation</w:t>
      </w:r>
      <w:proofErr w:type="gramEnd"/>
      <w:r>
        <w:rPr>
          <w:rFonts w:ascii="Arial"/>
          <w:spacing w:val="-10"/>
          <w:sz w:val="18"/>
          <w:rPrChange w:id="615" w:author="UN" w:date="2015-07-04T20:00:00Z">
            <w:rPr>
              <w:rFonts w:ascii="Arial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sustainable</w:t>
      </w:r>
      <w:r>
        <w:rPr>
          <w:rFonts w:ascii="Arial"/>
          <w:spacing w:val="-2"/>
          <w:sz w:val="18"/>
          <w:rPrChange w:id="616" w:author="UN" w:date="2015-07-04T20:00:00Z">
            <w:rPr>
              <w:rFonts w:ascii="Arial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use</w:t>
      </w:r>
      <w:r>
        <w:rPr>
          <w:rFonts w:ascii="Arial"/>
          <w:spacing w:val="-18"/>
          <w:sz w:val="18"/>
          <w:rPrChange w:id="617" w:author="UN" w:date="2015-07-04T20:00:00Z">
            <w:rPr>
              <w:rFonts w:ascii="Arial"/>
              <w:spacing w:val="-13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14"/>
          <w:sz w:val="18"/>
          <w:rPrChange w:id="618" w:author="UN" w:date="2015-07-04T20:00:00Z">
            <w:rPr>
              <w:rFonts w:ascii="Arial"/>
              <w:w w:val="104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oceans</w:t>
      </w:r>
      <w:r>
        <w:rPr>
          <w:rFonts w:ascii="Arial"/>
          <w:spacing w:val="-8"/>
          <w:sz w:val="18"/>
          <w:rPrChange w:id="619" w:author="UN" w:date="2015-07-04T20:00:00Z">
            <w:rPr>
              <w:rFonts w:ascii="Arial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z w:val="18"/>
          <w:rPrChange w:id="620" w:author="UN" w:date="2015-07-04T20:00:00Z">
            <w:rPr>
              <w:rFonts w:ascii="Arial"/>
              <w:spacing w:val="-8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16"/>
          <w:sz w:val="18"/>
          <w:rPrChange w:id="621" w:author="UN" w:date="2015-07-04T20:00:00Z">
            <w:rPr>
              <w:rFonts w:ascii="Arial"/>
              <w:spacing w:val="8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resources</w:t>
      </w:r>
      <w:r>
        <w:rPr>
          <w:rFonts w:ascii="Arial"/>
          <w:spacing w:val="14"/>
          <w:sz w:val="18"/>
          <w:rPrChange w:id="622" w:author="UN" w:date="2015-07-04T20:00:00Z">
            <w:rPr>
              <w:rFonts w:ascii="Arial"/>
              <w:spacing w:val="4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by</w:t>
      </w:r>
      <w:r>
        <w:rPr>
          <w:rFonts w:ascii="Arial"/>
          <w:spacing w:val="-11"/>
          <w:sz w:val="18"/>
          <w:rPrChange w:id="623" w:author="UN" w:date="2015-07-04T20:00:00Z">
            <w:rPr>
              <w:rFonts w:ascii="Arial"/>
              <w:spacing w:val="-15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13"/>
          <w:sz w:val="18"/>
          <w:rPrChange w:id="624" w:author="UN" w:date="2015-07-04T20:00:00Z">
            <w:rPr>
              <w:rFonts w:ascii="Arial"/>
              <w:w w:val="106"/>
              <w:sz w:val="18"/>
            </w:rPr>
          </w:rPrChange>
        </w:rPr>
        <w:t xml:space="preserve"> </w:t>
      </w:r>
      <w:r>
        <w:rPr>
          <w:rFonts w:ascii="Arial"/>
          <w:sz w:val="18"/>
        </w:rPr>
        <w:t>parties</w:t>
      </w:r>
    </w:p>
    <w:p w14:paraId="20B24D32" w14:textId="77777777" w:rsidR="00AB472A" w:rsidRDefault="00AB472A" w:rsidP="00AB472A">
      <w:pPr>
        <w:spacing w:before="44"/>
        <w:ind w:left="1518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lastRenderedPageBreak/>
        <w:t>Proposed</w:t>
      </w:r>
      <w:r>
        <w:rPr>
          <w:rFonts w:ascii="Arial"/>
          <w:spacing w:val="7"/>
          <w:w w:val="105"/>
          <w:sz w:val="17"/>
        </w:rPr>
        <w:t xml:space="preserve"> </w:t>
      </w:r>
      <w:r>
        <w:rPr>
          <w:rFonts w:ascii="Arial"/>
          <w:spacing w:val="-1"/>
          <w:w w:val="105"/>
          <w:sz w:val="17"/>
        </w:rPr>
        <w:t>Revi</w:t>
      </w:r>
      <w:r>
        <w:rPr>
          <w:rFonts w:ascii="Arial"/>
          <w:spacing w:val="-2"/>
          <w:w w:val="105"/>
          <w:sz w:val="17"/>
        </w:rPr>
        <w:t>si</w:t>
      </w:r>
      <w:r>
        <w:rPr>
          <w:rFonts w:ascii="Arial"/>
          <w:spacing w:val="-1"/>
          <w:w w:val="105"/>
          <w:sz w:val="17"/>
        </w:rPr>
        <w:t>on</w:t>
      </w:r>
    </w:p>
    <w:p w14:paraId="73482FBB" w14:textId="77777777" w:rsidR="00AB472A" w:rsidRDefault="00AB472A" w:rsidP="00AB472A">
      <w:pPr>
        <w:spacing w:before="1"/>
        <w:ind w:left="171"/>
        <w:rPr>
          <w:rFonts w:ascii="Arial" w:eastAsia="Arial" w:hAnsi="Arial" w:cs="Arial"/>
          <w:sz w:val="18"/>
          <w:szCs w:val="18"/>
        </w:rPr>
      </w:pPr>
    </w:p>
    <w:p w14:paraId="335C1E75" w14:textId="77777777" w:rsidR="00AB472A" w:rsidRDefault="00AB472A" w:rsidP="00AB472A">
      <w:pPr>
        <w:rPr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72" w:space="40"/>
            <w:col w:w="4888"/>
          </w:cols>
        </w:sectPr>
      </w:pPr>
    </w:p>
    <w:p w14:paraId="70093C5A" w14:textId="77777777"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14:paraId="2D5D3E56" w14:textId="77777777" w:rsidR="00AB472A" w:rsidRDefault="00AB472A" w:rsidP="00AB472A">
      <w:pPr>
        <w:spacing w:before="10"/>
        <w:rPr>
          <w:rFonts w:ascii="Arial" w:eastAsia="Arial" w:hAnsi="Arial" w:cs="Arial"/>
          <w:sz w:val="17"/>
          <w:szCs w:val="17"/>
        </w:rPr>
      </w:pPr>
    </w:p>
    <w:p w14:paraId="6D2D239C" w14:textId="77777777" w:rsidR="00AB472A" w:rsidRDefault="00AB472A" w:rsidP="00AB472A">
      <w:pPr>
        <w:pStyle w:val="Heading4"/>
        <w:spacing w:line="237" w:lineRule="auto"/>
        <w:ind w:left="340" w:right="285" w:hanging="8"/>
      </w:pPr>
      <w:r>
        <w:t>GOAL</w:t>
      </w:r>
      <w:r>
        <w:rPr>
          <w:spacing w:val="40"/>
        </w:rPr>
        <w:t xml:space="preserve"> </w:t>
      </w:r>
      <w:r>
        <w:rPr>
          <w:spacing w:val="-15"/>
        </w:rPr>
        <w:t>1</w:t>
      </w:r>
      <w:r>
        <w:rPr>
          <w:spacing w:val="-17"/>
        </w:rPr>
        <w:t>5</w:t>
      </w:r>
      <w:r>
        <w:rPr>
          <w:spacing w:val="-8"/>
        </w:rPr>
        <w:t xml:space="preserve"> </w:t>
      </w:r>
      <w:r>
        <w:t>Protect,</w:t>
      </w:r>
      <w:r>
        <w:rPr>
          <w:spacing w:val="43"/>
        </w:rPr>
        <w:t xml:space="preserve"> </w:t>
      </w:r>
      <w:r>
        <w:t>restore</w:t>
      </w:r>
      <w:r>
        <w:rPr>
          <w:spacing w:val="35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promote</w:t>
      </w:r>
      <w:r>
        <w:rPr>
          <w:spacing w:val="41"/>
        </w:rPr>
        <w:t xml:space="preserve"> </w:t>
      </w:r>
      <w:r>
        <w:t>sustainable</w:t>
      </w:r>
      <w:r>
        <w:rPr>
          <w:spacing w:val="35"/>
        </w:rPr>
        <w:t xml:space="preserve"> </w:t>
      </w:r>
      <w:r>
        <w:t>use</w:t>
      </w:r>
      <w:r>
        <w:rPr>
          <w:spacing w:val="2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terrestrial</w:t>
      </w:r>
      <w:r>
        <w:rPr>
          <w:spacing w:val="32"/>
        </w:rPr>
        <w:t xml:space="preserve"> </w:t>
      </w:r>
      <w:r>
        <w:t>ecosystems,</w:t>
      </w:r>
      <w:r>
        <w:rPr>
          <w:spacing w:val="34"/>
        </w:rPr>
        <w:t xml:space="preserve"> </w:t>
      </w:r>
      <w:r>
        <w:t>sustainably</w:t>
      </w:r>
      <w:r>
        <w:rPr>
          <w:spacing w:val="21"/>
          <w:w w:val="103"/>
        </w:rPr>
        <w:t xml:space="preserve"> </w:t>
      </w:r>
      <w:r>
        <w:t>manage</w:t>
      </w:r>
      <w:r>
        <w:rPr>
          <w:spacing w:val="27"/>
        </w:rPr>
        <w:t xml:space="preserve"> </w:t>
      </w:r>
      <w:r>
        <w:t>forests,</w:t>
      </w:r>
      <w:r>
        <w:rPr>
          <w:spacing w:val="28"/>
        </w:rPr>
        <w:t xml:space="preserve"> </w:t>
      </w:r>
      <w:r>
        <w:t>combat</w:t>
      </w:r>
      <w:r>
        <w:rPr>
          <w:spacing w:val="31"/>
        </w:rPr>
        <w:t xml:space="preserve"> </w:t>
      </w:r>
      <w:r>
        <w:t>desertification,</w:t>
      </w:r>
      <w:r>
        <w:rPr>
          <w:spacing w:val="4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halt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reverse</w:t>
      </w:r>
      <w:r>
        <w:rPr>
          <w:spacing w:val="28"/>
        </w:rPr>
        <w:t xml:space="preserve"> </w:t>
      </w:r>
      <w:r>
        <w:t>land</w:t>
      </w:r>
      <w:r>
        <w:rPr>
          <w:spacing w:val="32"/>
        </w:rPr>
        <w:t xml:space="preserve"> </w:t>
      </w:r>
      <w:r>
        <w:t>degradation</w:t>
      </w:r>
      <w:r>
        <w:rPr>
          <w:spacing w:val="4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halt</w:t>
      </w:r>
      <w:r>
        <w:rPr>
          <w:w w:val="106"/>
        </w:rPr>
        <w:t xml:space="preserve"> </w:t>
      </w:r>
      <w:r>
        <w:t>biodiversity</w:t>
      </w:r>
      <w:r>
        <w:rPr>
          <w:spacing w:val="21"/>
        </w:rPr>
        <w:t xml:space="preserve"> </w:t>
      </w:r>
      <w:r>
        <w:t>loss</w:t>
      </w:r>
    </w:p>
    <w:p w14:paraId="77BC049D" w14:textId="77777777" w:rsidR="00AB472A" w:rsidRDefault="00AB472A" w:rsidP="00AB472A">
      <w:pPr>
        <w:spacing w:line="237" w:lineRule="auto"/>
        <w:sectPr w:rsidR="00AB472A">
          <w:type w:val="continuous"/>
          <w:pgSz w:w="12240" w:h="15840"/>
          <w:pgMar w:top="920" w:right="1720" w:bottom="0" w:left="1720" w:header="720" w:footer="720" w:gutter="0"/>
          <w:cols w:space="720"/>
        </w:sectPr>
      </w:pPr>
    </w:p>
    <w:p w14:paraId="0309FF70" w14:textId="77777777" w:rsidR="00AB472A" w:rsidRDefault="00AB472A" w:rsidP="00AB472A">
      <w:pPr>
        <w:spacing w:before="37"/>
        <w:ind w:left="456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1"/>
          <w:sz w:val="17"/>
        </w:rPr>
        <w:lastRenderedPageBreak/>
        <w:t>SDGs</w:t>
      </w:r>
    </w:p>
    <w:p w14:paraId="31991DAA" w14:textId="33A93FDE" w:rsidR="00AB472A" w:rsidRDefault="00AB472A" w:rsidP="00AB472A">
      <w:pPr>
        <w:spacing w:before="49" w:line="282" w:lineRule="auto"/>
        <w:ind w:left="956" w:hanging="528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39"/>
          <w:sz w:val="18"/>
        </w:rPr>
        <w:t>1</w:t>
      </w:r>
      <w:r>
        <w:rPr>
          <w:rFonts w:ascii="Arial"/>
          <w:sz w:val="18"/>
        </w:rPr>
        <w:t xml:space="preserve">5.1  </w:t>
      </w:r>
      <w:r>
        <w:rPr>
          <w:rFonts w:ascii="Arial"/>
          <w:spacing w:val="21"/>
          <w:sz w:val="18"/>
        </w:rPr>
        <w:t xml:space="preserve"> </w:t>
      </w:r>
      <w:del w:id="625" w:author="UN" w:date="2015-07-04T20:00:00Z">
        <w:r>
          <w:rPr>
            <w:rFonts w:ascii="Arial"/>
            <w:sz w:val="18"/>
          </w:rPr>
          <w:delText>By</w:delText>
        </w:r>
        <w:r>
          <w:rPr>
            <w:rFonts w:ascii="Arial"/>
            <w:spacing w:val="-1"/>
            <w:sz w:val="18"/>
          </w:rPr>
          <w:delText xml:space="preserve"> </w:delText>
        </w:r>
        <w:r>
          <w:rPr>
            <w:rFonts w:ascii="Arial"/>
            <w:sz w:val="18"/>
          </w:rPr>
          <w:delText>2020,</w:delText>
        </w:r>
        <w:r>
          <w:rPr>
            <w:rFonts w:ascii="Arial"/>
            <w:spacing w:val="6"/>
            <w:sz w:val="18"/>
          </w:rPr>
          <w:delText xml:space="preserve"> </w:delText>
        </w:r>
        <w:r>
          <w:rPr>
            <w:rFonts w:ascii="Arial"/>
            <w:sz w:val="18"/>
          </w:rPr>
          <w:delText>ensure</w:delText>
        </w:r>
      </w:del>
      <w:ins w:id="626" w:author="UN" w:date="2015-07-04T20:00:00Z">
        <w:r w:rsidR="005F266C">
          <w:rPr>
            <w:rFonts w:ascii="Arial"/>
            <w:sz w:val="18"/>
          </w:rPr>
          <w:t>Ensure</w:t>
        </w:r>
      </w:ins>
      <w:r w:rsidR="005F266C">
        <w:rPr>
          <w:rFonts w:ascii="Arial"/>
          <w:spacing w:val="-8"/>
          <w:sz w:val="18"/>
          <w:rPrChange w:id="627" w:author="UN" w:date="2015-07-04T20:00:00Z">
            <w:rPr>
              <w:rFonts w:ascii="Arial"/>
              <w:spacing w:val="-1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the</w:t>
      </w:r>
      <w:r w:rsidR="005F266C">
        <w:rPr>
          <w:rFonts w:ascii="Arial"/>
          <w:spacing w:val="-6"/>
          <w:sz w:val="18"/>
          <w:rPrChange w:id="628" w:author="UN" w:date="2015-07-04T20:00:00Z">
            <w:rPr>
              <w:rFonts w:ascii="Arial"/>
              <w:spacing w:val="4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conservation,</w:t>
      </w:r>
      <w:r w:rsidR="005F266C">
        <w:rPr>
          <w:rFonts w:ascii="Arial"/>
          <w:spacing w:val="4"/>
          <w:sz w:val="18"/>
          <w:rPrChange w:id="629" w:author="UN" w:date="2015-07-04T20:00:00Z">
            <w:rPr>
              <w:rFonts w:ascii="Arial"/>
              <w:w w:val="98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restoration</w:t>
      </w:r>
      <w:r w:rsidR="005F266C">
        <w:rPr>
          <w:rFonts w:ascii="Arial"/>
          <w:sz w:val="18"/>
          <w:rPrChange w:id="630" w:author="UN" w:date="2015-07-04T20:00:00Z">
            <w:rPr>
              <w:rFonts w:ascii="Arial"/>
              <w:spacing w:val="4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and</w:t>
      </w:r>
      <w:r w:rsidR="005F266C">
        <w:rPr>
          <w:rFonts w:ascii="Arial"/>
          <w:w w:val="96"/>
          <w:sz w:val="18"/>
          <w:rPrChange w:id="631" w:author="UN" w:date="2015-07-04T20:00:00Z">
            <w:rPr>
              <w:rFonts w:ascii="Arial"/>
              <w:spacing w:val="-5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sustainable</w:t>
      </w:r>
      <w:r w:rsidR="005F266C">
        <w:rPr>
          <w:rFonts w:ascii="Arial"/>
          <w:spacing w:val="18"/>
          <w:sz w:val="18"/>
          <w:rPrChange w:id="632" w:author="UN" w:date="2015-07-04T20:00:00Z">
            <w:rPr>
              <w:rFonts w:ascii="Arial"/>
              <w:spacing w:val="13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use</w:t>
      </w:r>
      <w:r w:rsidR="005F266C">
        <w:rPr>
          <w:rFonts w:ascii="Arial"/>
          <w:spacing w:val="-4"/>
          <w:sz w:val="18"/>
          <w:rPrChange w:id="633" w:author="UN" w:date="2015-07-04T20:00:00Z">
            <w:rPr>
              <w:rFonts w:ascii="Arial"/>
              <w:spacing w:val="-8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of</w:t>
      </w:r>
      <w:r w:rsidR="005F266C">
        <w:rPr>
          <w:rFonts w:ascii="Arial"/>
          <w:spacing w:val="-12"/>
          <w:sz w:val="18"/>
          <w:rPrChange w:id="634" w:author="UN" w:date="2015-07-04T20:00:00Z">
            <w:rPr>
              <w:rFonts w:ascii="Arial"/>
              <w:w w:val="106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terrestrial</w:t>
      </w:r>
      <w:r w:rsidR="005F266C">
        <w:rPr>
          <w:rFonts w:ascii="Arial"/>
          <w:spacing w:val="20"/>
          <w:sz w:val="18"/>
          <w:rPrChange w:id="635" w:author="UN" w:date="2015-07-04T20:00:00Z">
            <w:rPr>
              <w:rFonts w:ascii="Arial"/>
              <w:spacing w:val="31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and</w:t>
      </w:r>
      <w:r w:rsidR="005F266C">
        <w:rPr>
          <w:rFonts w:ascii="Arial"/>
          <w:spacing w:val="3"/>
          <w:sz w:val="18"/>
          <w:rPrChange w:id="636" w:author="UN" w:date="2015-07-04T20:00:00Z">
            <w:rPr>
              <w:rFonts w:ascii="Arial"/>
              <w:spacing w:val="16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inland</w:t>
      </w:r>
      <w:r w:rsidR="005F266C">
        <w:rPr>
          <w:rFonts w:ascii="Arial"/>
          <w:spacing w:val="-9"/>
          <w:sz w:val="18"/>
          <w:rPrChange w:id="637" w:author="UN" w:date="2015-07-04T20:00:00Z">
            <w:rPr>
              <w:rFonts w:ascii="Arial"/>
              <w:spacing w:val="4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freshwater</w:t>
      </w:r>
      <w:r w:rsidR="005F266C">
        <w:rPr>
          <w:rFonts w:ascii="Arial"/>
          <w:w w:val="101"/>
          <w:sz w:val="18"/>
        </w:rPr>
        <w:t xml:space="preserve"> </w:t>
      </w:r>
      <w:r w:rsidR="005F266C">
        <w:rPr>
          <w:rFonts w:ascii="Arial"/>
          <w:sz w:val="18"/>
        </w:rPr>
        <w:t>ecosystems</w:t>
      </w:r>
      <w:r w:rsidR="005F266C">
        <w:rPr>
          <w:rFonts w:ascii="Arial"/>
          <w:spacing w:val="4"/>
          <w:sz w:val="18"/>
          <w:rPrChange w:id="638" w:author="UN" w:date="2015-07-04T20:00:00Z">
            <w:rPr>
              <w:rFonts w:ascii="Arial"/>
              <w:spacing w:val="-3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and</w:t>
      </w:r>
      <w:r w:rsidR="005F266C">
        <w:rPr>
          <w:rFonts w:ascii="Arial"/>
          <w:spacing w:val="-18"/>
          <w:sz w:val="18"/>
          <w:rPrChange w:id="639" w:author="UN" w:date="2015-07-04T20:00:00Z">
            <w:rPr>
              <w:rFonts w:ascii="Arial"/>
              <w:spacing w:val="-17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their</w:t>
      </w:r>
      <w:r w:rsidR="005F266C">
        <w:rPr>
          <w:rFonts w:ascii="Arial"/>
          <w:spacing w:val="-9"/>
          <w:sz w:val="18"/>
          <w:rPrChange w:id="640" w:author="UN" w:date="2015-07-04T20:00:00Z">
            <w:rPr>
              <w:rFonts w:ascii="Arial"/>
              <w:spacing w:val="-13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services</w:t>
      </w:r>
      <w:ins w:id="641" w:author="UN" w:date="2015-07-04T20:00:00Z">
        <w:r w:rsidR="005F266C">
          <w:rPr>
            <w:rFonts w:ascii="Arial"/>
            <w:spacing w:val="5"/>
            <w:sz w:val="18"/>
          </w:rPr>
          <w:t xml:space="preserve"> </w:t>
        </w:r>
        <w:r w:rsidR="005F266C">
          <w:rPr>
            <w:rFonts w:ascii="Arial"/>
            <w:sz w:val="18"/>
          </w:rPr>
          <w:t>by</w:t>
        </w:r>
        <w:r w:rsidR="005F266C">
          <w:rPr>
            <w:rFonts w:ascii="Arial"/>
            <w:spacing w:val="-14"/>
            <w:sz w:val="18"/>
          </w:rPr>
          <w:t xml:space="preserve"> </w:t>
        </w:r>
        <w:r w:rsidR="005F266C">
          <w:rPr>
            <w:rFonts w:ascii="Arial"/>
            <w:sz w:val="18"/>
          </w:rPr>
          <w:t>2020</w:t>
        </w:r>
      </w:ins>
      <w:r w:rsidR="005F266C">
        <w:rPr>
          <w:rFonts w:ascii="Arial"/>
          <w:sz w:val="18"/>
        </w:rPr>
        <w:t>,</w:t>
      </w:r>
      <w:r w:rsidR="005F266C">
        <w:rPr>
          <w:rFonts w:ascii="Arial"/>
          <w:spacing w:val="-8"/>
          <w:sz w:val="18"/>
          <w:rPrChange w:id="642" w:author="UN" w:date="2015-07-04T20:00:00Z">
            <w:rPr>
              <w:rFonts w:ascii="Arial"/>
              <w:spacing w:val="-6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in</w:t>
      </w:r>
      <w:r w:rsidR="005F266C">
        <w:rPr>
          <w:rFonts w:ascii="Arial"/>
          <w:spacing w:val="-18"/>
          <w:sz w:val="18"/>
          <w:rPrChange w:id="643" w:author="UN" w:date="2015-07-04T20:00:00Z">
            <w:rPr>
              <w:rFonts w:ascii="Arial"/>
              <w:w w:val="106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particular</w:t>
      </w:r>
      <w:r w:rsidR="005F266C">
        <w:rPr>
          <w:rFonts w:ascii="Arial"/>
          <w:sz w:val="18"/>
          <w:rPrChange w:id="644" w:author="UN" w:date="2015-07-04T20:00:00Z">
            <w:rPr>
              <w:rFonts w:ascii="Arial"/>
              <w:spacing w:val="2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forests,</w:t>
      </w:r>
      <w:r w:rsidR="005F266C">
        <w:rPr>
          <w:rFonts w:ascii="Arial"/>
          <w:spacing w:val="4"/>
          <w:sz w:val="18"/>
          <w:rPrChange w:id="645" w:author="UN" w:date="2015-07-04T20:00:00Z">
            <w:rPr>
              <w:rFonts w:ascii="Arial"/>
              <w:spacing w:val="7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wetlands,</w:t>
      </w:r>
      <w:r w:rsidR="005F266C">
        <w:rPr>
          <w:rFonts w:ascii="Arial"/>
          <w:spacing w:val="10"/>
          <w:sz w:val="18"/>
          <w:rPrChange w:id="646" w:author="UN" w:date="2015-07-04T20:00:00Z">
            <w:rPr>
              <w:rFonts w:ascii="Arial"/>
              <w:w w:val="99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mountains</w:t>
      </w:r>
      <w:r w:rsidR="005F266C">
        <w:rPr>
          <w:rFonts w:ascii="Arial"/>
          <w:spacing w:val="4"/>
          <w:sz w:val="18"/>
          <w:rPrChange w:id="647" w:author="UN" w:date="2015-07-04T20:00:00Z">
            <w:rPr>
              <w:rFonts w:ascii="Arial"/>
              <w:spacing w:val="11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and</w:t>
      </w:r>
      <w:r w:rsidR="005F266C">
        <w:rPr>
          <w:rFonts w:ascii="Arial"/>
          <w:sz w:val="18"/>
          <w:rPrChange w:id="648" w:author="UN" w:date="2015-07-04T20:00:00Z">
            <w:rPr>
              <w:rFonts w:ascii="Arial"/>
              <w:spacing w:val="3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drylands,</w:t>
      </w:r>
      <w:r w:rsidR="005F266C">
        <w:rPr>
          <w:rFonts w:ascii="Arial"/>
          <w:spacing w:val="6"/>
          <w:sz w:val="18"/>
          <w:rPrChange w:id="649" w:author="UN" w:date="2015-07-04T20:00:00Z">
            <w:rPr>
              <w:rFonts w:ascii="Arial"/>
              <w:spacing w:val="14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in</w:t>
      </w:r>
      <w:r w:rsidR="005F266C">
        <w:rPr>
          <w:rFonts w:ascii="Arial"/>
          <w:spacing w:val="-7"/>
          <w:sz w:val="18"/>
          <w:rPrChange w:id="650" w:author="UN" w:date="2015-07-04T20:00:00Z">
            <w:rPr>
              <w:rFonts w:ascii="Arial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line with</w:t>
      </w:r>
      <w:r w:rsidR="005F266C">
        <w:rPr>
          <w:rFonts w:ascii="Arial"/>
          <w:spacing w:val="12"/>
          <w:sz w:val="18"/>
          <w:rPrChange w:id="651" w:author="UN" w:date="2015-07-04T20:00:00Z">
            <w:rPr>
              <w:rFonts w:ascii="Arial"/>
              <w:w w:val="107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obligations</w:t>
      </w:r>
      <w:r w:rsidR="005F266C">
        <w:rPr>
          <w:rFonts w:ascii="Arial"/>
          <w:spacing w:val="23"/>
          <w:sz w:val="18"/>
          <w:rPrChange w:id="652" w:author="UN" w:date="2015-07-04T20:00:00Z">
            <w:rPr>
              <w:rFonts w:ascii="Arial"/>
              <w:spacing w:val="36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under</w:t>
      </w:r>
      <w:r w:rsidR="005F266C">
        <w:rPr>
          <w:rFonts w:ascii="Arial"/>
          <w:spacing w:val="10"/>
          <w:sz w:val="18"/>
          <w:rPrChange w:id="653" w:author="UN" w:date="2015-07-04T20:00:00Z">
            <w:rPr>
              <w:rFonts w:ascii="Arial"/>
              <w:spacing w:val="21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international</w:t>
      </w:r>
      <w:r w:rsidR="005F266C">
        <w:rPr>
          <w:rFonts w:ascii="Arial"/>
          <w:spacing w:val="17"/>
          <w:sz w:val="18"/>
          <w:rPrChange w:id="654" w:author="UN" w:date="2015-07-04T20:00:00Z">
            <w:rPr>
              <w:rFonts w:ascii="Arial"/>
              <w:w w:val="103"/>
              <w:sz w:val="18"/>
            </w:rPr>
          </w:rPrChange>
        </w:rPr>
        <w:t xml:space="preserve"> </w:t>
      </w:r>
      <w:r w:rsidR="005F266C">
        <w:rPr>
          <w:rFonts w:ascii="Arial"/>
          <w:sz w:val="18"/>
        </w:rPr>
        <w:t>agreements</w:t>
      </w:r>
      <w:ins w:id="655" w:author="UN" w:date="2015-07-04T20:00:00Z">
        <w:r w:rsidR="005F266C">
          <w:rPr>
            <w:rFonts w:ascii="Arial"/>
            <w:sz w:val="18"/>
          </w:rPr>
          <w:t>,</w:t>
        </w:r>
        <w:r w:rsidR="005F266C">
          <w:rPr>
            <w:rFonts w:ascii="Arial"/>
            <w:w w:val="97"/>
            <w:sz w:val="18"/>
          </w:rPr>
          <w:t xml:space="preserve"> </w:t>
        </w:r>
        <w:r w:rsidR="005F266C">
          <w:rPr>
            <w:rFonts w:ascii="Arial"/>
            <w:sz w:val="18"/>
          </w:rPr>
          <w:t>and</w:t>
        </w:r>
        <w:r w:rsidR="005F266C">
          <w:rPr>
            <w:rFonts w:ascii="Arial"/>
            <w:spacing w:val="-10"/>
            <w:sz w:val="18"/>
          </w:rPr>
          <w:t xml:space="preserve"> </w:t>
        </w:r>
        <w:r w:rsidR="005F266C">
          <w:rPr>
            <w:rFonts w:ascii="Arial"/>
            <w:sz w:val="18"/>
          </w:rPr>
          <w:t>take</w:t>
        </w:r>
        <w:r w:rsidR="005F266C">
          <w:rPr>
            <w:rFonts w:ascii="Arial"/>
            <w:spacing w:val="-7"/>
            <w:sz w:val="18"/>
          </w:rPr>
          <w:t xml:space="preserve"> </w:t>
        </w:r>
        <w:r w:rsidR="005F266C">
          <w:rPr>
            <w:rFonts w:ascii="Arial"/>
            <w:sz w:val="18"/>
          </w:rPr>
          <w:t>further</w:t>
        </w:r>
        <w:r w:rsidR="005F266C">
          <w:rPr>
            <w:rFonts w:ascii="Arial"/>
            <w:spacing w:val="9"/>
            <w:sz w:val="18"/>
          </w:rPr>
          <w:t xml:space="preserve"> </w:t>
        </w:r>
        <w:r w:rsidR="005F266C">
          <w:rPr>
            <w:rFonts w:ascii="Arial"/>
            <w:sz w:val="18"/>
          </w:rPr>
          <w:t>action</w:t>
        </w:r>
        <w:r w:rsidR="005F266C">
          <w:rPr>
            <w:rFonts w:ascii="Arial"/>
            <w:spacing w:val="-1"/>
            <w:sz w:val="18"/>
          </w:rPr>
          <w:t xml:space="preserve"> </w:t>
        </w:r>
        <w:r w:rsidR="005F266C">
          <w:rPr>
            <w:rFonts w:ascii="Arial"/>
            <w:sz w:val="18"/>
          </w:rPr>
          <w:t>as</w:t>
        </w:r>
        <w:r w:rsidR="005F266C">
          <w:rPr>
            <w:rFonts w:ascii="Arial"/>
            <w:spacing w:val="6"/>
            <w:sz w:val="18"/>
          </w:rPr>
          <w:t xml:space="preserve"> </w:t>
        </w:r>
        <w:r w:rsidR="005F266C">
          <w:rPr>
            <w:rFonts w:ascii="Arial"/>
            <w:sz w:val="18"/>
          </w:rPr>
          <w:t>needed</w:t>
        </w:r>
        <w:r w:rsidR="005F266C">
          <w:rPr>
            <w:rFonts w:ascii="Arial"/>
            <w:spacing w:val="7"/>
            <w:sz w:val="18"/>
          </w:rPr>
          <w:t xml:space="preserve"> </w:t>
        </w:r>
        <w:r w:rsidR="005F266C">
          <w:rPr>
            <w:rFonts w:ascii="Arial"/>
            <w:sz w:val="18"/>
          </w:rPr>
          <w:t>by</w:t>
        </w:r>
        <w:r w:rsidR="005F266C">
          <w:rPr>
            <w:rFonts w:ascii="Arial"/>
            <w:spacing w:val="-5"/>
            <w:sz w:val="18"/>
          </w:rPr>
          <w:t xml:space="preserve"> </w:t>
        </w:r>
        <w:r w:rsidR="005F266C">
          <w:rPr>
            <w:rFonts w:ascii="Arial"/>
            <w:sz w:val="18"/>
          </w:rPr>
          <w:t>2030</w:t>
        </w:r>
      </w:ins>
    </w:p>
    <w:p w14:paraId="5A13E284" w14:textId="55E55F29" w:rsidR="00AB472A" w:rsidRDefault="00AB472A" w:rsidP="00AB472A">
      <w:pPr>
        <w:tabs>
          <w:tab w:val="left" w:pos="960"/>
        </w:tabs>
        <w:spacing w:before="12" w:line="281" w:lineRule="auto"/>
        <w:ind w:left="946" w:right="88" w:hanging="532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39"/>
          <w:sz w:val="18"/>
        </w:rPr>
        <w:t>1</w:t>
      </w:r>
      <w:r>
        <w:rPr>
          <w:rFonts w:ascii="Arial"/>
          <w:sz w:val="18"/>
        </w:rPr>
        <w:t>5.3</w:t>
      </w:r>
      <w:r>
        <w:rPr>
          <w:rFonts w:ascii="Arial"/>
          <w:sz w:val="18"/>
        </w:rPr>
        <w:tab/>
      </w:r>
      <w:r>
        <w:rPr>
          <w:rFonts w:ascii="Arial"/>
          <w:sz w:val="18"/>
        </w:rPr>
        <w:tab/>
      </w:r>
      <w:r w:rsidR="00672338">
        <w:rPr>
          <w:rFonts w:ascii="Arial"/>
          <w:sz w:val="18"/>
        </w:rPr>
        <w:t>By</w:t>
      </w:r>
      <w:r w:rsidR="00672338">
        <w:rPr>
          <w:rFonts w:ascii="Arial"/>
          <w:spacing w:val="-9"/>
          <w:sz w:val="18"/>
          <w:rPrChange w:id="656" w:author="UN" w:date="2015-07-04T20:00:00Z">
            <w:rPr>
              <w:rFonts w:ascii="Arial"/>
              <w:spacing w:val="-8"/>
              <w:sz w:val="18"/>
            </w:rPr>
          </w:rPrChange>
        </w:rPr>
        <w:t xml:space="preserve"> </w:t>
      </w:r>
      <w:del w:id="657" w:author="UN" w:date="2015-07-04T20:00:00Z">
        <w:r>
          <w:rPr>
            <w:rFonts w:ascii="Arial"/>
            <w:sz w:val="18"/>
          </w:rPr>
          <w:delText>2020</w:delText>
        </w:r>
      </w:del>
      <w:ins w:id="658" w:author="UN" w:date="2015-07-04T20:00:00Z">
        <w:r w:rsidR="00672338">
          <w:rPr>
            <w:rFonts w:ascii="Arial"/>
            <w:sz w:val="18"/>
          </w:rPr>
          <w:t>2030</w:t>
        </w:r>
      </w:ins>
      <w:r w:rsidR="00672338">
        <w:rPr>
          <w:rFonts w:ascii="Arial"/>
          <w:sz w:val="18"/>
        </w:rPr>
        <w:t>,</w:t>
      </w:r>
      <w:r w:rsidR="00672338">
        <w:rPr>
          <w:rFonts w:ascii="Arial"/>
          <w:spacing w:val="-7"/>
          <w:sz w:val="18"/>
          <w:rPrChange w:id="659" w:author="UN" w:date="2015-07-04T20:00:00Z">
            <w:rPr>
              <w:rFonts w:ascii="Arial"/>
              <w:spacing w:val="2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combat</w:t>
      </w:r>
      <w:r w:rsidR="00672338">
        <w:rPr>
          <w:rFonts w:ascii="Arial"/>
          <w:spacing w:val="-5"/>
          <w:sz w:val="18"/>
          <w:rPrChange w:id="660" w:author="UN" w:date="2015-07-04T20:00:00Z">
            <w:rPr>
              <w:rFonts w:ascii="Arial"/>
              <w:spacing w:val="4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desertification,</w:t>
      </w:r>
      <w:r w:rsidR="00672338">
        <w:rPr>
          <w:rFonts w:ascii="Arial"/>
          <w:spacing w:val="14"/>
          <w:sz w:val="18"/>
          <w:rPrChange w:id="661" w:author="UN" w:date="2015-07-04T20:00:00Z">
            <w:rPr>
              <w:rFonts w:ascii="Arial"/>
              <w:w w:val="102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restore</w:t>
      </w:r>
      <w:r w:rsidR="00672338">
        <w:rPr>
          <w:rFonts w:ascii="Arial"/>
          <w:spacing w:val="-3"/>
          <w:sz w:val="18"/>
          <w:rPrChange w:id="662" w:author="UN" w:date="2015-07-04T20:00:00Z">
            <w:rPr>
              <w:rFonts w:ascii="Arial"/>
              <w:spacing w:val="3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degraded</w:t>
      </w:r>
      <w:r w:rsidR="00672338">
        <w:rPr>
          <w:rFonts w:ascii="Arial"/>
          <w:w w:val="98"/>
          <w:sz w:val="18"/>
          <w:rPrChange w:id="663" w:author="UN" w:date="2015-07-04T20:00:00Z">
            <w:rPr>
              <w:rFonts w:ascii="Arial"/>
              <w:spacing w:val="9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land</w:t>
      </w:r>
      <w:r w:rsidR="00672338">
        <w:rPr>
          <w:rFonts w:ascii="Arial"/>
          <w:spacing w:val="-6"/>
          <w:sz w:val="18"/>
          <w:rPrChange w:id="664" w:author="UN" w:date="2015-07-04T20:00:00Z">
            <w:rPr>
              <w:rFonts w:ascii="Arial"/>
              <w:spacing w:val="-4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and</w:t>
      </w:r>
      <w:r w:rsidR="00672338">
        <w:rPr>
          <w:rFonts w:ascii="Arial"/>
          <w:spacing w:val="-2"/>
          <w:sz w:val="18"/>
          <w:rPrChange w:id="665" w:author="UN" w:date="2015-07-04T20:00:00Z">
            <w:rPr>
              <w:rFonts w:ascii="Arial"/>
              <w:spacing w:val="-5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soil,</w:t>
      </w:r>
      <w:r w:rsidR="00672338">
        <w:rPr>
          <w:rFonts w:ascii="Arial"/>
          <w:spacing w:val="6"/>
          <w:sz w:val="18"/>
          <w:rPrChange w:id="666" w:author="UN" w:date="2015-07-04T20:00:00Z">
            <w:rPr>
              <w:rFonts w:ascii="Arial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including</w:t>
      </w:r>
      <w:r w:rsidR="00672338">
        <w:rPr>
          <w:rFonts w:ascii="Arial"/>
          <w:spacing w:val="-1"/>
          <w:sz w:val="18"/>
          <w:rPrChange w:id="667" w:author="UN" w:date="2015-07-04T20:00:00Z">
            <w:rPr>
              <w:rFonts w:ascii="Arial"/>
              <w:spacing w:val="9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land</w:t>
      </w:r>
      <w:r w:rsidR="00672338">
        <w:rPr>
          <w:rFonts w:ascii="Arial"/>
          <w:spacing w:val="-8"/>
          <w:sz w:val="18"/>
          <w:rPrChange w:id="668" w:author="UN" w:date="2015-07-04T20:00:00Z">
            <w:rPr>
              <w:rFonts w:ascii="Arial"/>
              <w:spacing w:val="4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affected</w:t>
      </w:r>
      <w:r w:rsidR="00672338">
        <w:rPr>
          <w:rFonts w:ascii="Arial"/>
          <w:spacing w:val="17"/>
          <w:sz w:val="18"/>
          <w:rPrChange w:id="669" w:author="UN" w:date="2015-07-04T20:00:00Z">
            <w:rPr>
              <w:rFonts w:ascii="Arial"/>
              <w:spacing w:val="22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by</w:t>
      </w:r>
      <w:r w:rsidR="00672338">
        <w:rPr>
          <w:rFonts w:ascii="Arial"/>
          <w:w w:val="99"/>
          <w:sz w:val="18"/>
        </w:rPr>
        <w:t xml:space="preserve"> </w:t>
      </w:r>
      <w:r w:rsidR="00672338">
        <w:rPr>
          <w:rFonts w:ascii="Arial"/>
          <w:sz w:val="18"/>
        </w:rPr>
        <w:t>desertification,</w:t>
      </w:r>
      <w:r w:rsidR="00672338">
        <w:rPr>
          <w:rFonts w:ascii="Arial"/>
          <w:spacing w:val="23"/>
          <w:sz w:val="18"/>
          <w:rPrChange w:id="670" w:author="UN" w:date="2015-07-04T20:00:00Z">
            <w:rPr>
              <w:rFonts w:ascii="Arial"/>
              <w:spacing w:val="24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drought</w:t>
      </w:r>
      <w:r w:rsidR="00672338">
        <w:rPr>
          <w:rFonts w:ascii="Arial"/>
          <w:spacing w:val="17"/>
          <w:sz w:val="18"/>
          <w:rPrChange w:id="671" w:author="UN" w:date="2015-07-04T20:00:00Z">
            <w:rPr>
              <w:rFonts w:ascii="Arial"/>
              <w:spacing w:val="24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and</w:t>
      </w:r>
      <w:r w:rsidR="00672338">
        <w:rPr>
          <w:rFonts w:ascii="Arial"/>
          <w:spacing w:val="-4"/>
          <w:sz w:val="18"/>
          <w:rPrChange w:id="672" w:author="UN" w:date="2015-07-04T20:00:00Z">
            <w:rPr>
              <w:rFonts w:ascii="Arial"/>
              <w:spacing w:val="1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floods,</w:t>
      </w:r>
      <w:r w:rsidR="00672338">
        <w:rPr>
          <w:rFonts w:ascii="Arial"/>
          <w:spacing w:val="15"/>
          <w:sz w:val="18"/>
          <w:rPrChange w:id="673" w:author="UN" w:date="2015-07-04T20:00:00Z">
            <w:rPr>
              <w:rFonts w:ascii="Arial"/>
              <w:w w:val="101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and</w:t>
      </w:r>
      <w:r w:rsidR="00672338">
        <w:rPr>
          <w:rFonts w:ascii="Arial"/>
          <w:sz w:val="18"/>
          <w:rPrChange w:id="674" w:author="UN" w:date="2015-07-04T20:00:00Z">
            <w:rPr>
              <w:rFonts w:ascii="Arial"/>
              <w:spacing w:val="-3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strive</w:t>
      </w:r>
      <w:r w:rsidR="00672338">
        <w:rPr>
          <w:rFonts w:ascii="Arial"/>
          <w:spacing w:val="1"/>
          <w:sz w:val="18"/>
          <w:rPrChange w:id="675" w:author="UN" w:date="2015-07-04T20:00:00Z">
            <w:rPr>
              <w:rFonts w:ascii="Arial"/>
              <w:spacing w:val="-5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to</w:t>
      </w:r>
      <w:r w:rsidR="00672338">
        <w:rPr>
          <w:rFonts w:ascii="Arial"/>
          <w:w w:val="111"/>
          <w:sz w:val="18"/>
          <w:rPrChange w:id="676" w:author="UN" w:date="2015-07-04T20:00:00Z">
            <w:rPr>
              <w:rFonts w:ascii="Arial"/>
              <w:spacing w:val="3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achieve</w:t>
      </w:r>
      <w:r w:rsidR="00672338">
        <w:rPr>
          <w:rFonts w:ascii="Arial"/>
          <w:spacing w:val="3"/>
          <w:sz w:val="18"/>
          <w:rPrChange w:id="677" w:author="UN" w:date="2015-07-04T20:00:00Z">
            <w:rPr>
              <w:rFonts w:ascii="Arial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a</w:t>
      </w:r>
      <w:r w:rsidR="00672338">
        <w:rPr>
          <w:rFonts w:ascii="Arial"/>
          <w:spacing w:val="5"/>
          <w:sz w:val="18"/>
          <w:rPrChange w:id="678" w:author="UN" w:date="2015-07-04T20:00:00Z">
            <w:rPr>
              <w:rFonts w:ascii="Arial"/>
              <w:spacing w:val="3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land</w:t>
      </w:r>
      <w:r w:rsidR="00672338">
        <w:rPr>
          <w:rFonts w:ascii="Arial"/>
          <w:spacing w:val="-7"/>
          <w:sz w:val="18"/>
          <w:rPrChange w:id="679" w:author="UN" w:date="2015-07-04T20:00:00Z">
            <w:rPr>
              <w:rFonts w:ascii="Arial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degradation-neutral</w:t>
      </w:r>
      <w:r w:rsidR="00672338">
        <w:rPr>
          <w:rFonts w:ascii="Arial"/>
          <w:spacing w:val="22"/>
          <w:sz w:val="18"/>
          <w:rPrChange w:id="680" w:author="UN" w:date="2015-07-04T20:00:00Z">
            <w:rPr>
              <w:rFonts w:ascii="Arial"/>
              <w:sz w:val="18"/>
            </w:rPr>
          </w:rPrChange>
        </w:rPr>
        <w:t xml:space="preserve"> </w:t>
      </w:r>
      <w:del w:id="681" w:author="UN" w:date="2015-07-04T20:00:00Z">
        <w:r>
          <w:rPr>
            <w:rFonts w:ascii="Arial"/>
            <w:spacing w:val="13"/>
            <w:sz w:val="18"/>
          </w:rPr>
          <w:delText xml:space="preserve"> </w:delText>
        </w:r>
      </w:del>
      <w:r w:rsidR="00672338">
        <w:rPr>
          <w:rFonts w:ascii="Arial"/>
          <w:sz w:val="18"/>
        </w:rPr>
        <w:t>world</w:t>
      </w:r>
    </w:p>
    <w:p w14:paraId="47E5D80A" w14:textId="77777777" w:rsidR="00672338" w:rsidRDefault="00672338" w:rsidP="00AB472A">
      <w:pPr>
        <w:spacing w:before="12" w:line="282" w:lineRule="auto"/>
        <w:ind w:left="931" w:right="118" w:hanging="528"/>
        <w:rPr>
          <w:ins w:id="682" w:author="UN" w:date="2015-07-04T20:00:00Z"/>
          <w:rFonts w:ascii="Arial"/>
          <w:spacing w:val="-41"/>
          <w:sz w:val="18"/>
        </w:rPr>
        <w:sectPr w:rsidR="00672338" w:rsidSect="00672338">
          <w:type w:val="continuous"/>
          <w:pgSz w:w="12240" w:h="15840"/>
          <w:pgMar w:top="920" w:right="1720" w:bottom="0" w:left="1720" w:header="720" w:footer="720" w:gutter="0"/>
          <w:cols w:space="40"/>
        </w:sectPr>
      </w:pPr>
    </w:p>
    <w:p w14:paraId="5B8094EA" w14:textId="77777777" w:rsidR="00AB472A" w:rsidRDefault="00AB472A" w:rsidP="00AB472A">
      <w:pPr>
        <w:spacing w:before="12" w:line="282" w:lineRule="auto"/>
        <w:ind w:left="931" w:right="118" w:hanging="528"/>
        <w:rPr>
          <w:del w:id="683" w:author="UN" w:date="2015-07-04T20:00:00Z"/>
          <w:rFonts w:ascii="Arial" w:eastAsia="Arial" w:hAnsi="Arial" w:cs="Arial"/>
          <w:sz w:val="18"/>
          <w:szCs w:val="18"/>
        </w:rPr>
      </w:pPr>
      <w:r>
        <w:rPr>
          <w:rFonts w:ascii="Arial"/>
          <w:spacing w:val="-41"/>
          <w:sz w:val="18"/>
        </w:rPr>
        <w:lastRenderedPageBreak/>
        <w:t>1</w:t>
      </w:r>
      <w:r>
        <w:rPr>
          <w:rFonts w:ascii="Arial"/>
          <w:sz w:val="18"/>
        </w:rPr>
        <w:t xml:space="preserve">5.5  </w:t>
      </w:r>
      <w:r>
        <w:rPr>
          <w:rFonts w:ascii="Arial"/>
          <w:spacing w:val="34"/>
          <w:sz w:val="18"/>
        </w:rPr>
        <w:t xml:space="preserve"> </w:t>
      </w:r>
      <w:r w:rsidR="00672338">
        <w:rPr>
          <w:rFonts w:ascii="Arial"/>
          <w:sz w:val="18"/>
        </w:rPr>
        <w:t>Take</w:t>
      </w:r>
      <w:r w:rsidR="00672338">
        <w:rPr>
          <w:rFonts w:ascii="Arial"/>
          <w:spacing w:val="13"/>
          <w:sz w:val="18"/>
        </w:rPr>
        <w:t xml:space="preserve"> </w:t>
      </w:r>
      <w:r w:rsidR="00672338">
        <w:rPr>
          <w:rFonts w:ascii="Arial"/>
          <w:sz w:val="18"/>
        </w:rPr>
        <w:t>urgent</w:t>
      </w:r>
      <w:r w:rsidR="00672338">
        <w:rPr>
          <w:rFonts w:ascii="Arial"/>
          <w:spacing w:val="1"/>
          <w:sz w:val="18"/>
          <w:rPrChange w:id="684" w:author="UN" w:date="2015-07-04T20:00:00Z">
            <w:rPr>
              <w:rFonts w:ascii="Arial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and</w:t>
      </w:r>
      <w:r w:rsidR="00672338">
        <w:rPr>
          <w:rFonts w:ascii="Arial"/>
          <w:spacing w:val="-5"/>
          <w:sz w:val="18"/>
          <w:rPrChange w:id="685" w:author="UN" w:date="2015-07-04T20:00:00Z">
            <w:rPr>
              <w:rFonts w:ascii="Arial"/>
              <w:spacing w:val="-1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significant</w:t>
      </w:r>
      <w:r w:rsidR="00672338">
        <w:rPr>
          <w:rFonts w:ascii="Arial"/>
          <w:spacing w:val="13"/>
          <w:sz w:val="18"/>
          <w:rPrChange w:id="686" w:author="UN" w:date="2015-07-04T20:00:00Z">
            <w:rPr>
              <w:rFonts w:ascii="Arial"/>
              <w:spacing w:val="14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action</w:t>
      </w:r>
      <w:r w:rsidR="00672338">
        <w:rPr>
          <w:rFonts w:ascii="Arial"/>
          <w:spacing w:val="-5"/>
          <w:sz w:val="18"/>
          <w:rPrChange w:id="687" w:author="UN" w:date="2015-07-04T20:00:00Z">
            <w:rPr>
              <w:rFonts w:ascii="Arial"/>
              <w:w w:val="99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to</w:t>
      </w:r>
      <w:r w:rsidR="00672338">
        <w:rPr>
          <w:rFonts w:ascii="Arial"/>
          <w:spacing w:val="3"/>
          <w:sz w:val="18"/>
          <w:rPrChange w:id="688" w:author="UN" w:date="2015-07-04T20:00:00Z">
            <w:rPr>
              <w:rFonts w:ascii="Arial"/>
              <w:spacing w:val="17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reduce</w:t>
      </w:r>
      <w:r w:rsidR="00672338">
        <w:rPr>
          <w:rFonts w:ascii="Arial"/>
          <w:spacing w:val="-8"/>
          <w:sz w:val="18"/>
          <w:rPrChange w:id="689" w:author="UN" w:date="2015-07-04T20:00:00Z">
            <w:rPr>
              <w:rFonts w:ascii="Arial"/>
              <w:spacing w:val="2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the</w:t>
      </w:r>
      <w:r w:rsidR="00672338">
        <w:rPr>
          <w:rFonts w:ascii="Arial"/>
          <w:w w:val="106"/>
          <w:sz w:val="18"/>
          <w:rPrChange w:id="690" w:author="UN" w:date="2015-07-04T20:00:00Z">
            <w:rPr>
              <w:rFonts w:ascii="Arial"/>
              <w:spacing w:val="17"/>
              <w:sz w:val="18"/>
            </w:rPr>
          </w:rPrChange>
        </w:rPr>
        <w:t xml:space="preserve"> </w:t>
      </w:r>
      <w:r w:rsidR="00672338">
        <w:rPr>
          <w:rFonts w:ascii="Arial"/>
          <w:sz w:val="18"/>
        </w:rPr>
        <w:t>degradation</w:t>
      </w:r>
      <w:r w:rsidR="00672338">
        <w:rPr>
          <w:rFonts w:ascii="Arial"/>
          <w:spacing w:val="22"/>
          <w:sz w:val="18"/>
          <w:rPrChange w:id="691" w:author="UN" w:date="2015-07-04T20:00:00Z">
            <w:rPr>
              <w:rFonts w:ascii="Arial"/>
              <w:spacing w:val="19"/>
              <w:sz w:val="18"/>
            </w:rPr>
          </w:rPrChange>
        </w:rPr>
        <w:t xml:space="preserve"> </w:t>
      </w:r>
      <w:del w:id="692" w:author="UN" w:date="2015-07-04T20:00:00Z">
        <w:r>
          <w:rPr>
            <w:rFonts w:ascii="Arial"/>
            <w:sz w:val="18"/>
          </w:rPr>
          <w:delText>of</w:delText>
        </w:r>
      </w:del>
    </w:p>
    <w:p w14:paraId="6EDDB9DC" w14:textId="77777777" w:rsidR="00AB472A" w:rsidRDefault="00AB472A" w:rsidP="00AB472A">
      <w:pPr>
        <w:spacing w:before="41"/>
        <w:ind w:left="1507"/>
        <w:rPr>
          <w:del w:id="693" w:author="UN" w:date="2015-07-04T20:00:00Z"/>
          <w:rFonts w:ascii="Arial" w:eastAsia="Arial" w:hAnsi="Arial" w:cs="Arial"/>
          <w:sz w:val="17"/>
          <w:szCs w:val="17"/>
        </w:rPr>
      </w:pPr>
      <w:del w:id="694" w:author="UN" w:date="2015-07-04T20:00:00Z">
        <w:r>
          <w:rPr>
            <w:w w:val="105"/>
          </w:rPr>
          <w:br w:type="column"/>
        </w:r>
        <w:r>
          <w:rPr>
            <w:rFonts w:ascii="Arial"/>
            <w:w w:val="105"/>
            <w:sz w:val="17"/>
          </w:rPr>
          <w:lastRenderedPageBreak/>
          <w:delText>Proposed</w:delText>
        </w:r>
        <w:r>
          <w:rPr>
            <w:rFonts w:ascii="Arial"/>
            <w:spacing w:val="-5"/>
            <w:w w:val="105"/>
            <w:sz w:val="17"/>
          </w:rPr>
          <w:delText xml:space="preserve"> </w:delText>
        </w:r>
        <w:r>
          <w:rPr>
            <w:rFonts w:ascii="Arial"/>
            <w:w w:val="105"/>
            <w:sz w:val="17"/>
          </w:rPr>
          <w:delText>Revision</w:delText>
        </w:r>
      </w:del>
    </w:p>
    <w:p w14:paraId="4B30197E" w14:textId="77777777" w:rsidR="00AB472A" w:rsidRDefault="00AB472A" w:rsidP="00AB472A">
      <w:pPr>
        <w:rPr>
          <w:del w:id="695" w:author="UN" w:date="2015-07-04T20:00:00Z"/>
          <w:rFonts w:ascii="Arial" w:eastAsia="Arial" w:hAnsi="Arial" w:cs="Arial"/>
          <w:sz w:val="25"/>
          <w:szCs w:val="25"/>
        </w:rPr>
      </w:pPr>
    </w:p>
    <w:p w14:paraId="0F4ED842" w14:textId="77777777" w:rsidR="00AB472A" w:rsidRDefault="00AB472A" w:rsidP="00AB472A">
      <w:pPr>
        <w:spacing w:line="286" w:lineRule="auto"/>
        <w:rPr>
          <w:del w:id="696" w:author="UN" w:date="2015-07-04T20:00:00Z"/>
          <w:rFonts w:ascii="Arial" w:eastAsia="Arial" w:hAnsi="Arial" w:cs="Arial"/>
          <w:sz w:val="18"/>
          <w:szCs w:val="18"/>
        </w:rPr>
        <w:sectPr w:rsidR="00AB472A">
          <w:type w:val="continuous"/>
          <w:pgSz w:w="12240" w:h="15840"/>
          <w:pgMar w:top="920" w:right="1720" w:bottom="0" w:left="1720" w:header="720" w:footer="720" w:gutter="0"/>
          <w:cols w:num="2" w:space="720" w:equalWidth="0">
            <w:col w:w="3866" w:space="40"/>
            <w:col w:w="4894"/>
          </w:cols>
        </w:sectPr>
      </w:pPr>
    </w:p>
    <w:p w14:paraId="5ECB1B84" w14:textId="77777777" w:rsidR="00AB472A" w:rsidRDefault="00AB472A" w:rsidP="00AB472A">
      <w:pPr>
        <w:rPr>
          <w:del w:id="697" w:author="UN" w:date="2015-07-04T20:00:00Z"/>
          <w:rFonts w:ascii="Arial" w:eastAsia="Arial" w:hAnsi="Arial" w:cs="Arial"/>
          <w:sz w:val="20"/>
          <w:szCs w:val="20"/>
        </w:rPr>
      </w:pPr>
    </w:p>
    <w:p w14:paraId="30EB71FE" w14:textId="77777777" w:rsidR="00AB472A" w:rsidRDefault="00AB472A" w:rsidP="00AB472A">
      <w:pPr>
        <w:rPr>
          <w:del w:id="698" w:author="UN" w:date="2015-07-04T20:00:00Z"/>
          <w:rFonts w:ascii="Arial" w:eastAsia="Arial" w:hAnsi="Arial" w:cs="Arial"/>
          <w:sz w:val="20"/>
          <w:szCs w:val="20"/>
        </w:rPr>
      </w:pPr>
    </w:p>
    <w:p w14:paraId="5380EB59" w14:textId="77777777" w:rsidR="00AB472A" w:rsidRDefault="00AB472A" w:rsidP="00AB472A">
      <w:pPr>
        <w:rPr>
          <w:del w:id="699" w:author="UN" w:date="2015-07-04T20:00:00Z"/>
          <w:rFonts w:ascii="Arial" w:eastAsia="Arial" w:hAnsi="Arial" w:cs="Arial"/>
          <w:sz w:val="20"/>
          <w:szCs w:val="20"/>
        </w:rPr>
      </w:pPr>
    </w:p>
    <w:p w14:paraId="13D19984" w14:textId="77777777" w:rsidR="00AB472A" w:rsidRDefault="00AB472A" w:rsidP="00AB472A">
      <w:pPr>
        <w:rPr>
          <w:del w:id="700" w:author="UN" w:date="2015-07-04T20:00:00Z"/>
          <w:rFonts w:ascii="Arial" w:eastAsia="Arial" w:hAnsi="Arial" w:cs="Arial"/>
          <w:sz w:val="20"/>
          <w:szCs w:val="20"/>
        </w:rPr>
      </w:pPr>
    </w:p>
    <w:p w14:paraId="6AFB0ACF" w14:textId="77777777" w:rsidR="00AB472A" w:rsidRDefault="00AB472A" w:rsidP="00AB472A">
      <w:pPr>
        <w:rPr>
          <w:del w:id="701" w:author="UN" w:date="2015-07-04T20:00:00Z"/>
          <w:rFonts w:ascii="Arial" w:eastAsia="Arial" w:hAnsi="Arial" w:cs="Arial"/>
          <w:sz w:val="20"/>
          <w:szCs w:val="20"/>
        </w:rPr>
      </w:pPr>
    </w:p>
    <w:p w14:paraId="3BDA8755" w14:textId="77777777" w:rsidR="00AB472A" w:rsidRDefault="00AB472A" w:rsidP="00AB472A">
      <w:pPr>
        <w:rPr>
          <w:del w:id="702" w:author="UN" w:date="2015-07-04T20:00:00Z"/>
          <w:rFonts w:ascii="Arial" w:eastAsia="Arial" w:hAnsi="Arial" w:cs="Arial"/>
          <w:sz w:val="20"/>
          <w:szCs w:val="20"/>
        </w:rPr>
      </w:pPr>
    </w:p>
    <w:p w14:paraId="4986A384" w14:textId="77777777" w:rsidR="00AB472A" w:rsidRDefault="00AB472A" w:rsidP="00AB472A">
      <w:pPr>
        <w:spacing w:before="4"/>
        <w:rPr>
          <w:del w:id="703" w:author="UN" w:date="2015-07-04T20:00:00Z"/>
          <w:rFonts w:ascii="Arial" w:eastAsia="Arial" w:hAnsi="Arial" w:cs="Arial"/>
          <w:sz w:val="16"/>
          <w:szCs w:val="16"/>
        </w:rPr>
      </w:pPr>
    </w:p>
    <w:p w14:paraId="4D3BDE69" w14:textId="77777777" w:rsidR="00AB472A" w:rsidRDefault="00AB472A" w:rsidP="00AB472A">
      <w:pPr>
        <w:rPr>
          <w:del w:id="704" w:author="UN" w:date="2015-07-04T20:00:00Z"/>
          <w:rFonts w:ascii="Arial" w:eastAsia="Arial" w:hAnsi="Arial" w:cs="Arial"/>
          <w:sz w:val="16"/>
          <w:szCs w:val="16"/>
        </w:rPr>
        <w:sectPr w:rsidR="00AB472A">
          <w:pgSz w:w="12240" w:h="15840"/>
          <w:pgMar w:top="180" w:right="0" w:bottom="1160" w:left="1720" w:header="0" w:footer="963" w:gutter="0"/>
          <w:cols w:space="720"/>
        </w:sectPr>
      </w:pPr>
    </w:p>
    <w:p w14:paraId="579DDBA9" w14:textId="77777777" w:rsidR="00672338" w:rsidRPr="00672338" w:rsidRDefault="00672338" w:rsidP="00672338">
      <w:pPr>
        <w:spacing w:before="12" w:line="282" w:lineRule="auto"/>
        <w:ind w:left="931" w:right="118" w:hanging="528"/>
        <w:rPr>
          <w:ins w:id="705" w:author="UN" w:date="2015-07-04T20:00:00Z"/>
          <w:rFonts w:ascii="Arial" w:eastAsia="Arial" w:hAnsi="Arial" w:cs="Arial"/>
          <w:sz w:val="18"/>
          <w:szCs w:val="18"/>
        </w:rPr>
        <w:sectPr w:rsidR="00672338" w:rsidRPr="00672338" w:rsidSect="00672338">
          <w:type w:val="continuous"/>
          <w:pgSz w:w="12240" w:h="15840"/>
          <w:pgMar w:top="920" w:right="0" w:bottom="0" w:left="1720" w:header="720" w:footer="720" w:gutter="0"/>
          <w:cols w:space="40"/>
        </w:sectPr>
      </w:pPr>
      <w:ins w:id="706" w:author="UN" w:date="2015-07-04T20:00:00Z">
        <w:r>
          <w:rPr>
            <w:rFonts w:ascii="Arial"/>
            <w:sz w:val="18"/>
          </w:rPr>
          <w:lastRenderedPageBreak/>
          <w:t>and</w:t>
        </w:r>
        <w:r>
          <w:rPr>
            <w:rFonts w:ascii="Arial"/>
            <w:spacing w:val="-3"/>
            <w:sz w:val="18"/>
          </w:rPr>
          <w:t xml:space="preserve"> </w:t>
        </w:r>
        <w:r>
          <w:rPr>
            <w:rFonts w:ascii="Arial"/>
            <w:sz w:val="18"/>
          </w:rPr>
          <w:t>fragmentation</w:t>
        </w:r>
        <w:r>
          <w:rPr>
            <w:rFonts w:ascii="Arial"/>
            <w:spacing w:val="26"/>
            <w:sz w:val="18"/>
          </w:rPr>
          <w:t xml:space="preserve"> </w:t>
        </w:r>
        <w:r>
          <w:rPr>
            <w:rFonts w:ascii="Arial"/>
            <w:sz w:val="18"/>
          </w:rPr>
          <w:t>of</w:t>
        </w:r>
        <w:r>
          <w:rPr>
            <w:rFonts w:ascii="Arial"/>
            <w:spacing w:val="7"/>
            <w:sz w:val="18"/>
          </w:rPr>
          <w:t xml:space="preserve"> </w:t>
        </w:r>
      </w:ins>
      <w:r>
        <w:rPr>
          <w:rFonts w:ascii="Arial"/>
          <w:sz w:val="18"/>
          <w:rPrChange w:id="707" w:author="UN" w:date="2015-07-04T20:00:00Z">
            <w:rPr>
              <w:rFonts w:ascii="Arial"/>
              <w:w w:val="105"/>
              <w:sz w:val="17"/>
            </w:rPr>
          </w:rPrChange>
        </w:rPr>
        <w:t>natural</w:t>
      </w:r>
      <w:r>
        <w:rPr>
          <w:rFonts w:ascii="Arial"/>
          <w:spacing w:val="6"/>
          <w:sz w:val="18"/>
          <w:rPrChange w:id="708" w:author="UN" w:date="2015-07-04T20:00:00Z">
            <w:rPr>
              <w:rFonts w:ascii="Arial"/>
              <w:spacing w:val="14"/>
              <w:w w:val="105"/>
              <w:sz w:val="17"/>
            </w:rPr>
          </w:rPrChange>
        </w:rPr>
        <w:t xml:space="preserve"> </w:t>
      </w:r>
      <w:r>
        <w:rPr>
          <w:rFonts w:ascii="Arial"/>
          <w:sz w:val="18"/>
          <w:rPrChange w:id="709" w:author="UN" w:date="2015-07-04T20:00:00Z">
            <w:rPr>
              <w:rFonts w:ascii="Arial"/>
              <w:w w:val="105"/>
              <w:sz w:val="17"/>
            </w:rPr>
          </w:rPrChange>
        </w:rPr>
        <w:t>habitats,</w:t>
      </w:r>
      <w:r>
        <w:rPr>
          <w:rFonts w:ascii="Arial" w:hAnsi="Arial"/>
          <w:sz w:val="18"/>
          <w:rPrChange w:id="710" w:author="UN" w:date="2015-07-04T20:00:00Z">
            <w:rPr>
              <w:rFonts w:ascii="Arial"/>
              <w:spacing w:val="7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halt</w:t>
      </w:r>
      <w:r>
        <w:rPr>
          <w:rFonts w:ascii="Arial"/>
          <w:spacing w:val="-7"/>
          <w:w w:val="105"/>
          <w:sz w:val="17"/>
          <w:rPrChange w:id="711" w:author="UN" w:date="2015-07-04T20:00:00Z">
            <w:rPr>
              <w:rFonts w:ascii="Arial"/>
              <w:spacing w:val="1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15"/>
          <w:w w:val="105"/>
          <w:sz w:val="17"/>
          <w:rPrChange w:id="712" w:author="UN" w:date="2015-07-04T20:00:00Z">
            <w:rPr>
              <w:rFonts w:ascii="Arial"/>
              <w:spacing w:val="14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loss</w:t>
      </w:r>
      <w:r>
        <w:rPr>
          <w:rFonts w:ascii="Arial"/>
          <w:spacing w:val="5"/>
          <w:w w:val="105"/>
          <w:sz w:val="17"/>
        </w:rPr>
        <w:t xml:space="preserve"> </w:t>
      </w:r>
      <w:r>
        <w:rPr>
          <w:rFonts w:ascii="Arial"/>
          <w:w w:val="105"/>
          <w:sz w:val="17"/>
        </w:rPr>
        <w:t>of</w:t>
      </w:r>
      <w:r>
        <w:rPr>
          <w:rFonts w:ascii="Arial"/>
          <w:spacing w:val="11"/>
          <w:w w:val="105"/>
          <w:sz w:val="17"/>
          <w:rPrChange w:id="713" w:author="UN" w:date="2015-07-04T20:00:00Z">
            <w:rPr>
              <w:rFonts w:ascii="Arial"/>
              <w:w w:val="110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biodiversity</w:t>
      </w:r>
      <w:r>
        <w:rPr>
          <w:rFonts w:ascii="Arial"/>
          <w:spacing w:val="12"/>
          <w:w w:val="105"/>
          <w:sz w:val="17"/>
          <w:rPrChange w:id="714" w:author="UN" w:date="2015-07-04T20:00:00Z">
            <w:rPr>
              <w:rFonts w:ascii="Arial"/>
              <w:spacing w:val="16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and,</w:t>
      </w:r>
      <w:r>
        <w:rPr>
          <w:rFonts w:ascii="Arial"/>
          <w:spacing w:val="6"/>
          <w:w w:val="105"/>
          <w:sz w:val="17"/>
          <w:rPrChange w:id="715" w:author="UN" w:date="2015-07-04T20:00:00Z">
            <w:rPr>
              <w:rFonts w:ascii="Arial"/>
              <w:spacing w:val="8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by</w:t>
      </w:r>
      <w:r>
        <w:rPr>
          <w:rFonts w:ascii="Arial"/>
          <w:w w:val="105"/>
          <w:sz w:val="17"/>
          <w:rPrChange w:id="716" w:author="UN" w:date="2015-07-04T20:00:00Z">
            <w:rPr>
              <w:rFonts w:ascii="Arial"/>
              <w:spacing w:val="3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2020,</w:t>
      </w:r>
      <w:r>
        <w:rPr>
          <w:rFonts w:ascii="Arial"/>
          <w:spacing w:val="7"/>
          <w:w w:val="105"/>
          <w:sz w:val="17"/>
          <w:rPrChange w:id="717" w:author="UN" w:date="2015-07-04T20:00:00Z">
            <w:rPr>
              <w:rFonts w:ascii="Arial"/>
              <w:spacing w:val="14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protect</w:t>
      </w:r>
      <w:r>
        <w:rPr>
          <w:rFonts w:ascii="Arial"/>
          <w:w w:val="110"/>
          <w:sz w:val="17"/>
        </w:rPr>
        <w:t xml:space="preserve"> </w:t>
      </w:r>
      <w:r>
        <w:rPr>
          <w:rFonts w:ascii="Arial"/>
          <w:w w:val="105"/>
          <w:sz w:val="17"/>
        </w:rPr>
        <w:t>and</w:t>
      </w:r>
      <w:r>
        <w:rPr>
          <w:rFonts w:ascii="Arial"/>
          <w:spacing w:val="14"/>
          <w:w w:val="105"/>
          <w:sz w:val="17"/>
          <w:rPrChange w:id="718" w:author="UN" w:date="2015-07-04T20:00:00Z">
            <w:rPr>
              <w:rFonts w:ascii="Arial"/>
              <w:spacing w:val="25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prevent</w:t>
      </w:r>
      <w:r>
        <w:rPr>
          <w:rFonts w:ascii="Arial"/>
          <w:spacing w:val="-1"/>
          <w:w w:val="105"/>
          <w:sz w:val="17"/>
          <w:rPrChange w:id="719" w:author="UN" w:date="2015-07-04T20:00:00Z">
            <w:rPr>
              <w:rFonts w:ascii="Arial"/>
              <w:spacing w:val="4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13"/>
          <w:w w:val="105"/>
          <w:sz w:val="17"/>
          <w:rPrChange w:id="720" w:author="UN" w:date="2015-07-04T20:00:00Z">
            <w:rPr>
              <w:rFonts w:ascii="Arial"/>
              <w:spacing w:val="16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extinction</w:t>
      </w:r>
      <w:r>
        <w:rPr>
          <w:rFonts w:ascii="Arial"/>
          <w:spacing w:val="14"/>
          <w:w w:val="105"/>
          <w:sz w:val="17"/>
          <w:rPrChange w:id="721" w:author="UN" w:date="2015-07-04T20:00:00Z">
            <w:rPr>
              <w:rFonts w:ascii="Arial"/>
              <w:spacing w:val="27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of</w:t>
      </w:r>
      <w:r>
        <w:rPr>
          <w:rFonts w:ascii="Arial"/>
          <w:spacing w:val="3"/>
          <w:w w:val="105"/>
          <w:sz w:val="17"/>
          <w:rPrChange w:id="722" w:author="UN" w:date="2015-07-04T20:00:00Z">
            <w:rPr>
              <w:rFonts w:ascii="Arial"/>
              <w:w w:val="110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threatened</w:t>
      </w:r>
      <w:r>
        <w:rPr>
          <w:rFonts w:ascii="Arial"/>
          <w:spacing w:val="19"/>
          <w:w w:val="105"/>
          <w:sz w:val="17"/>
          <w:rPrChange w:id="723" w:author="UN" w:date="2015-07-04T20:00:00Z">
            <w:rPr>
              <w:rFonts w:ascii="Arial"/>
              <w:spacing w:val="-4"/>
              <w:w w:val="105"/>
              <w:sz w:val="17"/>
            </w:rPr>
          </w:rPrChange>
        </w:rPr>
        <w:t xml:space="preserve"> </w:t>
      </w:r>
      <w:r>
        <w:rPr>
          <w:rFonts w:ascii="Arial"/>
          <w:w w:val="105"/>
          <w:sz w:val="17"/>
        </w:rPr>
        <w:t>species</w:t>
      </w:r>
      <w:ins w:id="724" w:author="UN" w:date="2015-07-04T20:00:00Z">
        <w:r>
          <w:rPr>
            <w:rFonts w:ascii="Arial"/>
            <w:w w:val="105"/>
            <w:sz w:val="17"/>
          </w:rPr>
          <w:t>,</w:t>
        </w:r>
        <w:r>
          <w:rPr>
            <w:rFonts w:ascii="Arial"/>
            <w:w w:val="99"/>
            <w:sz w:val="17"/>
          </w:rPr>
          <w:t xml:space="preserve"> </w:t>
        </w:r>
        <w:r>
          <w:rPr>
            <w:rFonts w:ascii="Arial"/>
            <w:w w:val="105"/>
            <w:sz w:val="17"/>
          </w:rPr>
          <w:t>and</w:t>
        </w:r>
        <w:r>
          <w:rPr>
            <w:rFonts w:ascii="Arial"/>
            <w:spacing w:val="-5"/>
            <w:w w:val="105"/>
            <w:sz w:val="17"/>
          </w:rPr>
          <w:t xml:space="preserve"> </w:t>
        </w:r>
        <w:r>
          <w:rPr>
            <w:rFonts w:ascii="Arial"/>
            <w:w w:val="105"/>
            <w:sz w:val="17"/>
          </w:rPr>
          <w:t>take</w:t>
        </w:r>
        <w:r>
          <w:rPr>
            <w:rFonts w:ascii="Arial"/>
            <w:spacing w:val="5"/>
            <w:w w:val="105"/>
            <w:sz w:val="17"/>
          </w:rPr>
          <w:t xml:space="preserve"> </w:t>
        </w:r>
        <w:r>
          <w:rPr>
            <w:rFonts w:ascii="Arial"/>
            <w:w w:val="105"/>
            <w:sz w:val="17"/>
          </w:rPr>
          <w:t>further</w:t>
        </w:r>
        <w:r>
          <w:rPr>
            <w:rFonts w:ascii="Arial"/>
            <w:spacing w:val="19"/>
            <w:w w:val="105"/>
            <w:sz w:val="17"/>
          </w:rPr>
          <w:t xml:space="preserve"> </w:t>
        </w:r>
        <w:r>
          <w:rPr>
            <w:rFonts w:ascii="Arial"/>
            <w:w w:val="105"/>
            <w:sz w:val="17"/>
          </w:rPr>
          <w:t>action</w:t>
        </w:r>
        <w:r>
          <w:rPr>
            <w:rFonts w:ascii="Arial"/>
            <w:spacing w:val="4"/>
            <w:w w:val="105"/>
            <w:sz w:val="17"/>
          </w:rPr>
          <w:t xml:space="preserve"> </w:t>
        </w:r>
        <w:r>
          <w:rPr>
            <w:rFonts w:ascii="Arial"/>
            <w:w w:val="105"/>
            <w:sz w:val="17"/>
          </w:rPr>
          <w:t>as</w:t>
        </w:r>
        <w:r>
          <w:rPr>
            <w:rFonts w:ascii="Arial"/>
            <w:spacing w:val="5"/>
            <w:w w:val="105"/>
            <w:sz w:val="17"/>
          </w:rPr>
          <w:t xml:space="preserve"> </w:t>
        </w:r>
        <w:r>
          <w:rPr>
            <w:rFonts w:ascii="Arial"/>
            <w:w w:val="105"/>
            <w:sz w:val="17"/>
          </w:rPr>
          <w:t>needed by</w:t>
        </w:r>
        <w:r>
          <w:rPr>
            <w:rFonts w:ascii="Arial"/>
            <w:spacing w:val="3"/>
            <w:w w:val="105"/>
            <w:sz w:val="17"/>
          </w:rPr>
          <w:t xml:space="preserve"> </w:t>
        </w:r>
        <w:r>
          <w:rPr>
            <w:rFonts w:ascii="Arial"/>
            <w:w w:val="105"/>
            <w:sz w:val="17"/>
          </w:rPr>
          <w:t>2030</w:t>
        </w:r>
      </w:ins>
    </w:p>
    <w:p w14:paraId="5E00CF0A" w14:textId="77777777" w:rsidR="00672338" w:rsidRDefault="00672338" w:rsidP="00672338">
      <w:pPr>
        <w:spacing w:before="78" w:line="298" w:lineRule="auto"/>
        <w:ind w:left="374" w:right="2415" w:firstLine="7"/>
        <w:jc w:val="both"/>
        <w:rPr>
          <w:ins w:id="725" w:author="UN" w:date="2015-07-04T20:00:00Z"/>
          <w:rFonts w:ascii="Arial" w:eastAsia="Arial" w:hAnsi="Arial" w:cs="Arial"/>
          <w:sz w:val="17"/>
          <w:szCs w:val="17"/>
        </w:rPr>
      </w:pPr>
    </w:p>
    <w:p w14:paraId="60139B02" w14:textId="77777777" w:rsidR="00672338" w:rsidRDefault="00672338" w:rsidP="00AB472A">
      <w:pPr>
        <w:spacing w:before="78" w:line="298" w:lineRule="auto"/>
        <w:ind w:left="1035" w:firstLine="14"/>
        <w:rPr>
          <w:rFonts w:ascii="Arial" w:eastAsia="Arial" w:hAnsi="Arial" w:cs="Arial"/>
          <w:sz w:val="17"/>
          <w:szCs w:val="17"/>
        </w:rPr>
      </w:pPr>
    </w:p>
    <w:p w14:paraId="6B2E768A" w14:textId="77777777" w:rsidR="00AB472A" w:rsidRDefault="00AB472A" w:rsidP="00A11113">
      <w:pPr>
        <w:spacing w:before="78" w:line="298" w:lineRule="auto"/>
        <w:ind w:right="2415"/>
        <w:jc w:val="both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</w:p>
    <w:p w14:paraId="70866BAA" w14:textId="77777777" w:rsidR="00AB472A" w:rsidRDefault="00AB472A" w:rsidP="00AB472A">
      <w:pPr>
        <w:spacing w:line="298" w:lineRule="auto"/>
        <w:jc w:val="both"/>
        <w:rPr>
          <w:rFonts w:ascii="Arial" w:eastAsia="Arial" w:hAnsi="Arial" w:cs="Arial"/>
          <w:sz w:val="17"/>
          <w:szCs w:val="17"/>
        </w:rPr>
        <w:sectPr w:rsidR="00AB472A">
          <w:type w:val="continuous"/>
          <w:pgSz w:w="12240" w:h="15840"/>
          <w:pgMar w:top="920" w:right="0" w:bottom="0" w:left="1720" w:header="720" w:footer="720" w:gutter="0"/>
          <w:cols w:num="2" w:space="720" w:equalWidth="0">
            <w:col w:w="3733" w:space="40"/>
            <w:col w:w="6747"/>
          </w:cols>
        </w:sectPr>
      </w:pPr>
    </w:p>
    <w:p w14:paraId="6FDD495F" w14:textId="77777777"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14:paraId="1754C204" w14:textId="77777777"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14:paraId="29A3DAB6" w14:textId="77777777" w:rsidR="00AB472A" w:rsidRDefault="00AB472A" w:rsidP="00AB472A">
      <w:pPr>
        <w:rPr>
          <w:rFonts w:ascii="Arial" w:eastAsia="Arial" w:hAnsi="Arial" w:cs="Arial"/>
          <w:sz w:val="20"/>
          <w:szCs w:val="20"/>
        </w:rPr>
      </w:pPr>
    </w:p>
    <w:p w14:paraId="0E0A47FE" w14:textId="77777777" w:rsidR="00AB472A" w:rsidRDefault="00AB472A" w:rsidP="00AB472A">
      <w:pPr>
        <w:spacing w:before="5"/>
        <w:rPr>
          <w:rFonts w:ascii="Arial" w:eastAsia="Arial" w:hAnsi="Arial" w:cs="Arial"/>
          <w:sz w:val="18"/>
          <w:szCs w:val="18"/>
        </w:rPr>
      </w:pPr>
    </w:p>
    <w:p w14:paraId="3B78A6E0" w14:textId="77777777" w:rsidR="00AB472A" w:rsidRDefault="00AB472A" w:rsidP="00AB472A">
      <w:pPr>
        <w:pStyle w:val="Heading4"/>
        <w:spacing w:before="74" w:line="354" w:lineRule="auto"/>
        <w:ind w:left="390" w:right="200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7697470</wp:posOffset>
                </wp:positionH>
                <wp:positionV relativeFrom="paragraph">
                  <wp:posOffset>-2186305</wp:posOffset>
                </wp:positionV>
                <wp:extent cx="1270" cy="1272540"/>
                <wp:effectExtent l="10795" t="10160" r="6985" b="127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72540"/>
                          <a:chOff x="12122" y="-3443"/>
                          <a:chExt cx="2" cy="2004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12122" y="-3443"/>
                            <a:ext cx="2" cy="2004"/>
                          </a:xfrm>
                          <a:custGeom>
                            <a:avLst/>
                            <a:gdLst>
                              <a:gd name="T0" fmla="+- 0 -1439 -3443"/>
                              <a:gd name="T1" fmla="*/ -1439 h 2004"/>
                              <a:gd name="T2" fmla="+- 0 -3443 -3443"/>
                              <a:gd name="T3" fmla="*/ -3443 h 20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04">
                                <a:moveTo>
                                  <a:pt x="0" y="2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19860" id="Group 1" o:spid="_x0000_s1026" style="position:absolute;margin-left:606.1pt;margin-top:-172.15pt;width:.1pt;height:100.2pt;z-index:251662336;mso-position-horizontal-relative:page" coordorigin="12122,-3443" coordsize="2,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">
                <v:shape id="Freeform 7" o:spid="_x0000_s1027" style="position:absolute;left:12122;top:-3443;width:2;height:2004;visibility:visible;mso-wrap-style:square;v-text-anchor:top" coordsize="2,2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rP28IA&#10;AADaAAAADwAAAGRycy9kb3ducmV2LnhtbESPT2sCMRTE74V+h/AK3mrSRaxsjdIWFK9u/9Dj6+Z1&#10;E7p5WZKo67dvCoLHYWZ+wyzXo+/FkWJygTU8TBUI4jYYx52G97fN/QJEysgG+8Ck4UwJ1qvbmyXW&#10;Jpx4T8cmd6JAONWoweY81FKm1pLHNA0DcfF+QvSYi4ydNBFPBe57WSk1lx4dlwWLA71aan+bg9dA&#10;jZop3i7c9776dB/zw0t8/LJaT+7G5ycQmcZ8DV/aO6Ohgv8r5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s/bwgAAANoAAAAPAAAAAAAAAAAAAAAAAJgCAABkcnMvZG93&#10;bnJldi54bWxQSwUGAAAAAAQABAD1AAAAhwMAAAAA&#10;" path="m,2004l,e" filled="f" strokeweight=".06286mm">
                  <v:path arrowok="t" o:connecttype="custom" o:connectlocs="0,-1439;0,-3443" o:connectangles="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GOAL</w:t>
      </w:r>
      <w:r>
        <w:rPr>
          <w:spacing w:val="-1"/>
          <w:w w:val="105"/>
        </w:rPr>
        <w:t xml:space="preserve"> </w:t>
      </w:r>
      <w:r>
        <w:rPr>
          <w:spacing w:val="-15"/>
          <w:w w:val="105"/>
        </w:rPr>
        <w:t>1</w:t>
      </w:r>
      <w:r>
        <w:rPr>
          <w:spacing w:val="-20"/>
          <w:w w:val="105"/>
        </w:rPr>
        <w:t>7</w:t>
      </w:r>
      <w:r>
        <w:rPr>
          <w:spacing w:val="-12"/>
          <w:w w:val="105"/>
        </w:rPr>
        <w:t xml:space="preserve"> </w:t>
      </w:r>
      <w:r>
        <w:rPr>
          <w:w w:val="105"/>
        </w:rPr>
        <w:t>Strengthen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means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revitalize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global</w:t>
      </w:r>
      <w:r>
        <w:rPr>
          <w:spacing w:val="-1"/>
          <w:w w:val="105"/>
        </w:rPr>
        <w:t xml:space="preserve"> </w:t>
      </w:r>
      <w:r>
        <w:rPr>
          <w:w w:val="105"/>
        </w:rPr>
        <w:t>partnership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8"/>
        </w:rPr>
        <w:t xml:space="preserve"> </w:t>
      </w:r>
      <w:proofErr w:type="gramStart"/>
      <w:r>
        <w:t xml:space="preserve">sustainable </w:t>
      </w:r>
      <w:r>
        <w:rPr>
          <w:spacing w:val="7"/>
        </w:rPr>
        <w:t xml:space="preserve"> </w:t>
      </w:r>
      <w:r>
        <w:t>development</w:t>
      </w:r>
      <w:proofErr w:type="gramEnd"/>
    </w:p>
    <w:p w14:paraId="1EA6C3C8" w14:textId="77777777" w:rsidR="00AB472A" w:rsidRDefault="00AB472A" w:rsidP="00AB472A">
      <w:pPr>
        <w:spacing w:line="354" w:lineRule="auto"/>
        <w:sectPr w:rsidR="00AB472A">
          <w:type w:val="continuous"/>
          <w:pgSz w:w="12240" w:h="15840"/>
          <w:pgMar w:top="920" w:right="0" w:bottom="0" w:left="1720" w:header="720" w:footer="720" w:gutter="0"/>
          <w:cols w:space="720"/>
        </w:sectPr>
      </w:pPr>
    </w:p>
    <w:p w14:paraId="7EB1926A" w14:textId="77777777" w:rsidR="00AB472A" w:rsidRDefault="00AB472A" w:rsidP="00AB472A">
      <w:pPr>
        <w:spacing w:before="45"/>
        <w:ind w:left="542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lastRenderedPageBreak/>
        <w:t>SDGs</w:t>
      </w:r>
    </w:p>
    <w:p w14:paraId="7D4AE6A3" w14:textId="0CD04BB9" w:rsidR="00672338" w:rsidRDefault="00AB472A" w:rsidP="00672338">
      <w:pPr>
        <w:spacing w:before="58" w:line="299" w:lineRule="auto"/>
        <w:ind w:left="186" w:right="2292" w:firstLine="17"/>
        <w:rPr>
          <w:rFonts w:ascii="Arial" w:eastAsia="Arial" w:hAnsi="Arial" w:cs="Arial"/>
          <w:sz w:val="17"/>
          <w:szCs w:val="17"/>
        </w:rPr>
        <w:pPrChange w:id="726" w:author="UN" w:date="2015-07-04T20:00:00Z">
          <w:pPr>
            <w:tabs>
              <w:tab w:val="left" w:pos="1028"/>
            </w:tabs>
            <w:spacing w:before="58" w:line="300" w:lineRule="auto"/>
            <w:ind w:left="1006" w:hanging="524"/>
          </w:pPr>
        </w:pPrChange>
      </w:pPr>
      <w:r>
        <w:rPr>
          <w:rFonts w:ascii="Arial"/>
          <w:spacing w:val="-42"/>
          <w:w w:val="105"/>
          <w:sz w:val="17"/>
        </w:rPr>
        <w:t>1</w:t>
      </w:r>
      <w:r w:rsidR="00672338">
        <w:rPr>
          <w:rFonts w:ascii="Arial"/>
          <w:w w:val="105"/>
          <w:sz w:val="17"/>
        </w:rPr>
        <w:t>7.2</w:t>
      </w:r>
      <w:del w:id="727" w:author="UN" w:date="2015-07-04T20:00:00Z">
        <w:r>
          <w:rPr>
            <w:rFonts w:ascii="Arial"/>
            <w:w w:val="105"/>
            <w:sz w:val="17"/>
          </w:rPr>
          <w:tab/>
        </w:r>
      </w:del>
      <w:r w:rsidR="00672338">
        <w:rPr>
          <w:rFonts w:ascii="Arial"/>
          <w:w w:val="105"/>
          <w:sz w:val="17"/>
        </w:rPr>
        <w:tab/>
      </w:r>
      <w:r w:rsidR="00672338">
        <w:rPr>
          <w:rFonts w:ascii="Arial"/>
          <w:w w:val="105"/>
          <w:sz w:val="17"/>
        </w:rPr>
        <w:t>Developed</w:t>
      </w:r>
      <w:r w:rsidR="00672338">
        <w:rPr>
          <w:rFonts w:ascii="Arial"/>
          <w:spacing w:val="24"/>
          <w:w w:val="105"/>
          <w:sz w:val="17"/>
          <w:rPrChange w:id="728" w:author="UN" w:date="2015-07-04T20:00:00Z">
            <w:rPr>
              <w:rFonts w:ascii="Arial"/>
              <w:spacing w:val="22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countries</w:t>
      </w:r>
      <w:r w:rsidR="00672338">
        <w:rPr>
          <w:rFonts w:ascii="Arial"/>
          <w:spacing w:val="21"/>
          <w:w w:val="105"/>
          <w:sz w:val="17"/>
          <w:rPrChange w:id="729" w:author="UN" w:date="2015-07-04T20:00:00Z">
            <w:rPr>
              <w:rFonts w:ascii="Arial"/>
              <w:spacing w:val="19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to</w:t>
      </w:r>
      <w:r w:rsidR="00672338">
        <w:rPr>
          <w:rFonts w:ascii="Arial"/>
          <w:spacing w:val="23"/>
          <w:w w:val="105"/>
          <w:sz w:val="17"/>
          <w:rPrChange w:id="730" w:author="UN" w:date="2015-07-04T20:00:00Z">
            <w:rPr>
              <w:rFonts w:ascii="Arial"/>
              <w:spacing w:val="16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implement</w:t>
      </w:r>
      <w:r w:rsidR="00672338">
        <w:rPr>
          <w:rFonts w:ascii="Arial"/>
          <w:spacing w:val="12"/>
          <w:w w:val="105"/>
          <w:sz w:val="17"/>
          <w:rPrChange w:id="731" w:author="UN" w:date="2015-07-04T20:00:00Z">
            <w:rPr>
              <w:rFonts w:ascii="Arial"/>
              <w:w w:val="109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fully</w:t>
      </w:r>
      <w:r w:rsidR="00672338">
        <w:rPr>
          <w:rFonts w:ascii="Arial"/>
          <w:spacing w:val="15"/>
          <w:w w:val="105"/>
          <w:sz w:val="17"/>
          <w:rPrChange w:id="732" w:author="UN" w:date="2015-07-04T20:00:00Z">
            <w:rPr>
              <w:rFonts w:ascii="Arial"/>
              <w:spacing w:val="26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their</w:t>
      </w:r>
      <w:r w:rsidR="00672338">
        <w:rPr>
          <w:rFonts w:ascii="Arial"/>
          <w:spacing w:val="26"/>
          <w:w w:val="105"/>
          <w:sz w:val="17"/>
          <w:rPrChange w:id="733" w:author="UN" w:date="2015-07-04T20:00:00Z">
            <w:rPr>
              <w:rFonts w:ascii="Arial"/>
              <w:spacing w:val="31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official</w:t>
      </w:r>
      <w:r w:rsidR="00672338">
        <w:rPr>
          <w:rFonts w:ascii="Arial"/>
          <w:w w:val="108"/>
          <w:sz w:val="17"/>
          <w:rPrChange w:id="734" w:author="UN" w:date="2015-07-04T20:00:00Z">
            <w:rPr>
              <w:rFonts w:ascii="Arial"/>
              <w:spacing w:val="25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development</w:t>
      </w:r>
      <w:r w:rsidR="00672338">
        <w:rPr>
          <w:rFonts w:ascii="Arial"/>
          <w:spacing w:val="26"/>
          <w:w w:val="105"/>
          <w:sz w:val="17"/>
          <w:rPrChange w:id="735" w:author="UN" w:date="2015-07-04T20:00:00Z">
            <w:rPr>
              <w:rFonts w:ascii="Arial"/>
              <w:w w:val="106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assistance</w:t>
      </w:r>
      <w:r w:rsidR="00672338">
        <w:rPr>
          <w:rFonts w:ascii="Arial"/>
          <w:spacing w:val="19"/>
          <w:w w:val="105"/>
          <w:sz w:val="17"/>
          <w:rPrChange w:id="736" w:author="UN" w:date="2015-07-04T20:00:00Z">
            <w:rPr>
              <w:rFonts w:ascii="Arial"/>
              <w:spacing w:val="3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commitments,</w:t>
      </w:r>
      <w:r w:rsidR="00672338">
        <w:rPr>
          <w:rFonts w:ascii="Arial"/>
          <w:spacing w:val="22"/>
          <w:w w:val="105"/>
          <w:sz w:val="17"/>
          <w:rPrChange w:id="737" w:author="UN" w:date="2015-07-04T20:00:00Z">
            <w:rPr>
              <w:rFonts w:ascii="Arial"/>
              <w:spacing w:val="15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including</w:t>
      </w:r>
      <w:r w:rsidR="00672338">
        <w:rPr>
          <w:rFonts w:ascii="Arial"/>
          <w:spacing w:val="-5"/>
          <w:w w:val="105"/>
          <w:sz w:val="17"/>
          <w:rPrChange w:id="738" w:author="UN" w:date="2015-07-04T20:00:00Z">
            <w:rPr>
              <w:rFonts w:ascii="Arial"/>
              <w:w w:val="107"/>
              <w:sz w:val="17"/>
            </w:rPr>
          </w:rPrChange>
        </w:rPr>
        <w:t xml:space="preserve"> </w:t>
      </w:r>
      <w:proofErr w:type="gramStart"/>
      <w:r w:rsidR="00672338">
        <w:rPr>
          <w:rFonts w:ascii="Arial"/>
          <w:w w:val="105"/>
          <w:sz w:val="17"/>
        </w:rPr>
        <w:t>to</w:t>
      </w:r>
      <w:r w:rsidR="00672338">
        <w:rPr>
          <w:rFonts w:ascii="Arial"/>
          <w:w w:val="118"/>
          <w:sz w:val="17"/>
          <w:rPrChange w:id="739" w:author="UN" w:date="2015-07-04T20:00:00Z">
            <w:rPr>
              <w:rFonts w:ascii="Arial"/>
              <w:spacing w:val="7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provide</w:t>
      </w:r>
      <w:proofErr w:type="gramEnd"/>
      <w:r w:rsidR="00672338">
        <w:rPr>
          <w:rFonts w:ascii="Arial"/>
          <w:spacing w:val="-1"/>
          <w:w w:val="105"/>
          <w:sz w:val="17"/>
          <w:rPrChange w:id="740" w:author="UN" w:date="2015-07-04T20:00:00Z">
            <w:rPr>
              <w:rFonts w:ascii="Arial"/>
              <w:spacing w:val="4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0.7</w:t>
      </w:r>
      <w:r w:rsidR="00672338">
        <w:rPr>
          <w:rFonts w:ascii="Arial"/>
          <w:spacing w:val="12"/>
          <w:w w:val="105"/>
          <w:sz w:val="17"/>
          <w:rPrChange w:id="741" w:author="UN" w:date="2015-07-04T20:00:00Z">
            <w:rPr>
              <w:rFonts w:ascii="Arial"/>
              <w:spacing w:val="5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per</w:t>
      </w:r>
      <w:r w:rsidR="00672338">
        <w:rPr>
          <w:rFonts w:ascii="Arial"/>
          <w:spacing w:val="7"/>
          <w:w w:val="105"/>
          <w:sz w:val="17"/>
          <w:rPrChange w:id="742" w:author="UN" w:date="2015-07-04T20:00:00Z">
            <w:rPr>
              <w:rFonts w:ascii="Arial"/>
              <w:spacing w:val="3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cent</w:t>
      </w:r>
      <w:r w:rsidR="00672338">
        <w:rPr>
          <w:rFonts w:ascii="Arial"/>
          <w:spacing w:val="10"/>
          <w:w w:val="105"/>
          <w:sz w:val="17"/>
          <w:rPrChange w:id="743" w:author="UN" w:date="2015-07-04T20:00:00Z">
            <w:rPr>
              <w:rFonts w:ascii="Arial"/>
              <w:spacing w:val="8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of</w:t>
      </w:r>
      <w:r w:rsidR="00672338">
        <w:rPr>
          <w:rFonts w:ascii="Arial"/>
          <w:spacing w:val="2"/>
          <w:w w:val="105"/>
          <w:sz w:val="17"/>
          <w:rPrChange w:id="744" w:author="UN" w:date="2015-07-04T20:00:00Z">
            <w:rPr>
              <w:rFonts w:ascii="Arial"/>
              <w:spacing w:val="1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gross</w:t>
      </w:r>
      <w:r w:rsidR="00672338">
        <w:rPr>
          <w:rFonts w:ascii="Arial"/>
          <w:spacing w:val="17"/>
          <w:w w:val="105"/>
          <w:sz w:val="17"/>
          <w:rPrChange w:id="745" w:author="UN" w:date="2015-07-04T20:00:00Z">
            <w:rPr>
              <w:rFonts w:ascii="Arial"/>
              <w:w w:val="98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national</w:t>
      </w:r>
      <w:r w:rsidR="00672338">
        <w:rPr>
          <w:rFonts w:ascii="Arial"/>
          <w:spacing w:val="3"/>
          <w:w w:val="105"/>
          <w:sz w:val="17"/>
          <w:rPrChange w:id="746" w:author="UN" w:date="2015-07-04T20:00:00Z">
            <w:rPr>
              <w:rFonts w:ascii="Arial"/>
              <w:spacing w:val="20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income</w:t>
      </w:r>
      <w:r w:rsidR="00672338">
        <w:rPr>
          <w:rFonts w:ascii="Arial"/>
          <w:spacing w:val="8"/>
          <w:w w:val="105"/>
          <w:sz w:val="17"/>
          <w:rPrChange w:id="747" w:author="UN" w:date="2015-07-04T20:00:00Z">
            <w:rPr>
              <w:rFonts w:ascii="Arial"/>
              <w:spacing w:val="24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in</w:t>
      </w:r>
      <w:r w:rsidR="00672338">
        <w:rPr>
          <w:rFonts w:ascii="Arial"/>
          <w:w w:val="115"/>
          <w:sz w:val="17"/>
          <w:rPrChange w:id="748" w:author="UN" w:date="2015-07-04T20:00:00Z">
            <w:rPr>
              <w:rFonts w:ascii="Arial"/>
              <w:spacing w:val="8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official</w:t>
      </w:r>
      <w:r w:rsidR="00672338">
        <w:rPr>
          <w:rFonts w:ascii="Arial"/>
          <w:spacing w:val="11"/>
          <w:w w:val="105"/>
          <w:sz w:val="17"/>
          <w:rPrChange w:id="749" w:author="UN" w:date="2015-07-04T20:00:00Z">
            <w:rPr>
              <w:rFonts w:ascii="Arial"/>
              <w:w w:val="109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development</w:t>
      </w:r>
      <w:r w:rsidR="00672338">
        <w:rPr>
          <w:rFonts w:ascii="Arial"/>
          <w:spacing w:val="23"/>
          <w:w w:val="105"/>
          <w:sz w:val="17"/>
          <w:rPrChange w:id="750" w:author="UN" w:date="2015-07-04T20:00:00Z">
            <w:rPr>
              <w:rFonts w:ascii="Arial"/>
              <w:spacing w:val="8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assistance</w:t>
      </w:r>
      <w:r w:rsidR="00672338">
        <w:rPr>
          <w:rFonts w:ascii="Arial"/>
          <w:spacing w:val="4"/>
          <w:w w:val="105"/>
          <w:sz w:val="17"/>
          <w:rPrChange w:id="751" w:author="UN" w:date="2015-07-04T20:00:00Z">
            <w:rPr>
              <w:rFonts w:ascii="Arial"/>
              <w:spacing w:val="-2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to</w:t>
      </w:r>
      <w:r w:rsidR="00672338">
        <w:rPr>
          <w:rFonts w:ascii="Arial"/>
          <w:spacing w:val="3"/>
          <w:w w:val="105"/>
          <w:sz w:val="17"/>
          <w:rPrChange w:id="752" w:author="UN" w:date="2015-07-04T20:00:00Z">
            <w:rPr>
              <w:rFonts w:ascii="Arial"/>
              <w:w w:val="118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developing</w:t>
      </w:r>
      <w:r w:rsidR="00672338">
        <w:rPr>
          <w:rFonts w:ascii="Arial"/>
          <w:w w:val="106"/>
          <w:sz w:val="17"/>
          <w:rPrChange w:id="753" w:author="UN" w:date="2015-07-04T20:00:00Z">
            <w:rPr>
              <w:rFonts w:ascii="Arial"/>
              <w:spacing w:val="19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countries,</w:t>
      </w:r>
      <w:r w:rsidR="00672338">
        <w:rPr>
          <w:rFonts w:ascii="Arial"/>
          <w:spacing w:val="12"/>
          <w:w w:val="105"/>
          <w:sz w:val="17"/>
          <w:rPrChange w:id="754" w:author="UN" w:date="2015-07-04T20:00:00Z">
            <w:rPr>
              <w:rFonts w:ascii="Arial"/>
              <w:spacing w:val="18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of</w:t>
      </w:r>
      <w:r w:rsidR="00672338">
        <w:rPr>
          <w:rFonts w:ascii="Arial"/>
          <w:spacing w:val="4"/>
          <w:w w:val="105"/>
          <w:sz w:val="17"/>
          <w:rPrChange w:id="755" w:author="UN" w:date="2015-07-04T20:00:00Z">
            <w:rPr>
              <w:rFonts w:ascii="Arial"/>
              <w:spacing w:val="5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which</w:t>
      </w:r>
      <w:r w:rsidR="00672338">
        <w:rPr>
          <w:rFonts w:ascii="Arial"/>
          <w:spacing w:val="19"/>
          <w:w w:val="105"/>
          <w:sz w:val="17"/>
          <w:rPrChange w:id="756" w:author="UN" w:date="2015-07-04T20:00:00Z">
            <w:rPr>
              <w:rFonts w:ascii="Arial"/>
              <w:w w:val="105"/>
              <w:sz w:val="17"/>
            </w:rPr>
          </w:rPrChange>
        </w:rPr>
        <w:t xml:space="preserve"> </w:t>
      </w:r>
      <w:ins w:id="757" w:author="UN" w:date="2015-07-04T20:00:00Z">
        <w:r w:rsidR="00672338">
          <w:rPr>
            <w:rFonts w:ascii="Arial"/>
            <w:w w:val="105"/>
            <w:sz w:val="17"/>
          </w:rPr>
          <w:t>at</w:t>
        </w:r>
        <w:r w:rsidR="00672338">
          <w:rPr>
            <w:rFonts w:ascii="Arial"/>
            <w:spacing w:val="14"/>
            <w:w w:val="105"/>
            <w:sz w:val="17"/>
          </w:rPr>
          <w:t xml:space="preserve"> </w:t>
        </w:r>
        <w:r w:rsidR="00672338">
          <w:rPr>
            <w:rFonts w:ascii="Arial"/>
            <w:w w:val="105"/>
            <w:sz w:val="17"/>
          </w:rPr>
          <w:t>least</w:t>
        </w:r>
        <w:r w:rsidR="00672338">
          <w:rPr>
            <w:rFonts w:ascii="Arial"/>
            <w:spacing w:val="2"/>
            <w:w w:val="105"/>
            <w:sz w:val="17"/>
          </w:rPr>
          <w:t xml:space="preserve"> </w:t>
        </w:r>
      </w:ins>
      <w:r w:rsidR="00672338">
        <w:rPr>
          <w:rFonts w:ascii="Arial"/>
          <w:w w:val="105"/>
          <w:sz w:val="17"/>
          <w:rPrChange w:id="758" w:author="UN" w:date="2015-07-04T20:00:00Z">
            <w:rPr>
              <w:rFonts w:ascii="Arial"/>
              <w:spacing w:val="-7"/>
              <w:w w:val="105"/>
              <w:sz w:val="17"/>
            </w:rPr>
          </w:rPrChange>
        </w:rPr>
        <w:t>0.</w:t>
      </w:r>
      <w:r w:rsidR="00672338">
        <w:rPr>
          <w:rFonts w:ascii="Arial"/>
          <w:spacing w:val="-25"/>
          <w:w w:val="105"/>
          <w:sz w:val="17"/>
          <w:rPrChange w:id="759" w:author="UN" w:date="2015-07-04T20:00:00Z">
            <w:rPr>
              <w:rFonts w:ascii="Arial"/>
              <w:spacing w:val="-7"/>
              <w:w w:val="105"/>
              <w:sz w:val="17"/>
            </w:rPr>
          </w:rPrChange>
        </w:rPr>
        <w:t>1</w:t>
      </w:r>
      <w:r w:rsidR="00672338">
        <w:rPr>
          <w:rFonts w:ascii="Arial"/>
          <w:w w:val="105"/>
          <w:sz w:val="17"/>
          <w:rPrChange w:id="760" w:author="UN" w:date="2015-07-04T20:00:00Z">
            <w:rPr>
              <w:rFonts w:ascii="Arial"/>
              <w:spacing w:val="-8"/>
              <w:w w:val="105"/>
              <w:sz w:val="17"/>
            </w:rPr>
          </w:rPrChange>
        </w:rPr>
        <w:t>5</w:t>
      </w:r>
      <w:r w:rsidR="00672338">
        <w:rPr>
          <w:rFonts w:ascii="Arial"/>
          <w:spacing w:val="3"/>
          <w:w w:val="105"/>
          <w:sz w:val="17"/>
          <w:rPrChange w:id="761" w:author="UN" w:date="2015-07-04T20:00:00Z">
            <w:rPr>
              <w:rFonts w:ascii="Arial"/>
              <w:spacing w:val="2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to</w:t>
      </w:r>
      <w:r w:rsidR="00672338">
        <w:rPr>
          <w:rFonts w:ascii="Arial"/>
          <w:spacing w:val="3"/>
          <w:w w:val="105"/>
          <w:sz w:val="17"/>
          <w:rPrChange w:id="762" w:author="UN" w:date="2015-07-04T20:00:00Z">
            <w:rPr>
              <w:rFonts w:ascii="Arial"/>
              <w:spacing w:val="7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0.20</w:t>
      </w:r>
      <w:r w:rsidR="00672338">
        <w:rPr>
          <w:rFonts w:ascii="Arial"/>
          <w:spacing w:val="15"/>
          <w:w w:val="105"/>
          <w:sz w:val="17"/>
          <w:rPrChange w:id="763" w:author="UN" w:date="2015-07-04T20:00:00Z">
            <w:rPr>
              <w:rFonts w:ascii="Arial"/>
              <w:spacing w:val="11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per</w:t>
      </w:r>
      <w:r w:rsidR="00672338">
        <w:rPr>
          <w:rFonts w:ascii="Arial"/>
          <w:spacing w:val="4"/>
          <w:w w:val="105"/>
          <w:sz w:val="17"/>
          <w:rPrChange w:id="764" w:author="UN" w:date="2015-07-04T20:00:00Z">
            <w:rPr>
              <w:rFonts w:ascii="Arial"/>
              <w:spacing w:val="7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cent</w:t>
      </w:r>
      <w:r w:rsidR="00672338">
        <w:rPr>
          <w:rFonts w:ascii="Arial"/>
          <w:spacing w:val="11"/>
          <w:w w:val="105"/>
          <w:sz w:val="17"/>
          <w:rPrChange w:id="765" w:author="UN" w:date="2015-07-04T20:00:00Z">
            <w:rPr>
              <w:rFonts w:ascii="Arial"/>
              <w:spacing w:val="6"/>
              <w:w w:val="105"/>
              <w:sz w:val="17"/>
            </w:rPr>
          </w:rPrChange>
        </w:rPr>
        <w:t xml:space="preserve"> </w:t>
      </w:r>
      <w:ins w:id="766" w:author="UN" w:date="2015-07-04T20:00:00Z">
        <w:r w:rsidR="00672338">
          <w:rPr>
            <w:rFonts w:ascii="Arial"/>
            <w:w w:val="105"/>
            <w:sz w:val="17"/>
          </w:rPr>
          <w:t>of</w:t>
        </w:r>
        <w:r w:rsidR="00672338">
          <w:rPr>
            <w:rFonts w:ascii="Arial"/>
            <w:w w:val="110"/>
            <w:sz w:val="17"/>
          </w:rPr>
          <w:t xml:space="preserve"> </w:t>
        </w:r>
        <w:r w:rsidR="00672338">
          <w:rPr>
            <w:rFonts w:ascii="Arial"/>
            <w:w w:val="105"/>
            <w:sz w:val="17"/>
          </w:rPr>
          <w:t>GNI</w:t>
        </w:r>
        <w:r w:rsidR="00672338">
          <w:rPr>
            <w:rFonts w:ascii="Arial"/>
            <w:spacing w:val="-4"/>
            <w:w w:val="105"/>
            <w:sz w:val="17"/>
          </w:rPr>
          <w:t xml:space="preserve"> </w:t>
        </w:r>
      </w:ins>
      <w:r w:rsidR="00672338">
        <w:rPr>
          <w:rFonts w:ascii="Arial"/>
          <w:w w:val="105"/>
          <w:sz w:val="17"/>
        </w:rPr>
        <w:t>should</w:t>
      </w:r>
      <w:r w:rsidR="00672338">
        <w:rPr>
          <w:rFonts w:ascii="Arial"/>
          <w:spacing w:val="11"/>
          <w:w w:val="105"/>
          <w:sz w:val="17"/>
          <w:rPrChange w:id="767" w:author="UN" w:date="2015-07-04T20:00:00Z">
            <w:rPr>
              <w:rFonts w:ascii="Arial"/>
              <w:spacing w:val="17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be</w:t>
      </w:r>
      <w:r w:rsidR="00672338">
        <w:rPr>
          <w:rFonts w:ascii="Arial"/>
          <w:spacing w:val="2"/>
          <w:w w:val="105"/>
          <w:sz w:val="17"/>
          <w:rPrChange w:id="768" w:author="UN" w:date="2015-07-04T20:00:00Z">
            <w:rPr>
              <w:rFonts w:ascii="Arial"/>
              <w:spacing w:val="21"/>
              <w:w w:val="102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provided</w:t>
      </w:r>
      <w:r w:rsidR="00672338">
        <w:rPr>
          <w:rFonts w:ascii="Arial"/>
          <w:spacing w:val="1"/>
          <w:w w:val="105"/>
          <w:sz w:val="17"/>
          <w:rPrChange w:id="769" w:author="UN" w:date="2015-07-04T20:00:00Z">
            <w:rPr>
              <w:rFonts w:ascii="Arial"/>
              <w:spacing w:val="4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to</w:t>
      </w:r>
      <w:r w:rsidR="00672338">
        <w:rPr>
          <w:rFonts w:ascii="Arial"/>
          <w:spacing w:val="9"/>
          <w:w w:val="105"/>
          <w:sz w:val="17"/>
          <w:rPrChange w:id="770" w:author="UN" w:date="2015-07-04T20:00:00Z">
            <w:rPr>
              <w:rFonts w:ascii="Arial"/>
              <w:spacing w:val="18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least</w:t>
      </w:r>
      <w:r w:rsidR="00672338">
        <w:rPr>
          <w:rFonts w:ascii="Arial"/>
          <w:spacing w:val="1"/>
          <w:w w:val="105"/>
          <w:sz w:val="17"/>
          <w:rPrChange w:id="771" w:author="UN" w:date="2015-07-04T20:00:00Z">
            <w:rPr>
              <w:rFonts w:ascii="Arial"/>
              <w:spacing w:val="12"/>
              <w:w w:val="105"/>
              <w:sz w:val="17"/>
            </w:rPr>
          </w:rPrChange>
        </w:rPr>
        <w:t xml:space="preserve"> </w:t>
      </w:r>
      <w:r w:rsidR="00672338">
        <w:rPr>
          <w:rFonts w:ascii="Arial"/>
          <w:w w:val="105"/>
          <w:sz w:val="17"/>
        </w:rPr>
        <w:t>developed countries</w:t>
      </w:r>
      <w:ins w:id="772" w:author="UN" w:date="2015-07-04T20:00:00Z">
        <w:r w:rsidR="00672338">
          <w:rPr>
            <w:rFonts w:ascii="Arial"/>
            <w:w w:val="105"/>
            <w:sz w:val="17"/>
          </w:rPr>
          <w:t>,</w:t>
        </w:r>
        <w:r w:rsidR="00672338">
          <w:rPr>
            <w:rFonts w:ascii="Arial"/>
            <w:spacing w:val="13"/>
            <w:w w:val="105"/>
            <w:sz w:val="17"/>
          </w:rPr>
          <w:t xml:space="preserve"> </w:t>
        </w:r>
        <w:r w:rsidR="00672338">
          <w:rPr>
            <w:rFonts w:ascii="Arial"/>
            <w:w w:val="105"/>
            <w:sz w:val="17"/>
          </w:rPr>
          <w:t>in</w:t>
        </w:r>
        <w:r w:rsidR="00672338">
          <w:rPr>
            <w:rFonts w:ascii="Arial"/>
            <w:spacing w:val="-3"/>
            <w:w w:val="105"/>
            <w:sz w:val="17"/>
          </w:rPr>
          <w:t xml:space="preserve"> </w:t>
        </w:r>
        <w:r w:rsidR="00672338">
          <w:rPr>
            <w:rFonts w:ascii="Arial"/>
            <w:w w:val="105"/>
            <w:sz w:val="17"/>
          </w:rPr>
          <w:t>line</w:t>
        </w:r>
        <w:r w:rsidR="00672338">
          <w:rPr>
            <w:rFonts w:ascii="Arial"/>
            <w:spacing w:val="-2"/>
            <w:w w:val="105"/>
            <w:sz w:val="17"/>
          </w:rPr>
          <w:t xml:space="preserve"> </w:t>
        </w:r>
        <w:r w:rsidR="00672338">
          <w:rPr>
            <w:rFonts w:ascii="Arial"/>
            <w:w w:val="105"/>
            <w:sz w:val="17"/>
          </w:rPr>
          <w:t>with</w:t>
        </w:r>
        <w:r w:rsidR="00672338">
          <w:rPr>
            <w:rFonts w:ascii="Arial"/>
            <w:spacing w:val="8"/>
            <w:w w:val="105"/>
            <w:sz w:val="17"/>
          </w:rPr>
          <w:t xml:space="preserve"> </w:t>
        </w:r>
        <w:r w:rsidR="00672338">
          <w:rPr>
            <w:rFonts w:ascii="Arial"/>
            <w:w w:val="105"/>
            <w:sz w:val="17"/>
          </w:rPr>
          <w:t>the</w:t>
        </w:r>
        <w:r w:rsidR="00672338">
          <w:rPr>
            <w:rFonts w:ascii="Arial"/>
            <w:spacing w:val="28"/>
            <w:w w:val="105"/>
            <w:sz w:val="17"/>
          </w:rPr>
          <w:t xml:space="preserve"> </w:t>
        </w:r>
        <w:r w:rsidR="00672338">
          <w:rPr>
            <w:rFonts w:ascii="Arial"/>
            <w:w w:val="105"/>
            <w:sz w:val="17"/>
          </w:rPr>
          <w:t>Istanbul</w:t>
        </w:r>
        <w:r w:rsidR="00672338">
          <w:rPr>
            <w:rFonts w:ascii="Arial"/>
            <w:spacing w:val="20"/>
            <w:w w:val="105"/>
            <w:sz w:val="17"/>
          </w:rPr>
          <w:t xml:space="preserve"> </w:t>
        </w:r>
        <w:proofErr w:type="spellStart"/>
        <w:r w:rsidR="00672338">
          <w:rPr>
            <w:rFonts w:ascii="Arial"/>
            <w:w w:val="105"/>
            <w:sz w:val="17"/>
          </w:rPr>
          <w:t>Programme</w:t>
        </w:r>
        <w:proofErr w:type="spellEnd"/>
        <w:r w:rsidR="00672338">
          <w:rPr>
            <w:rFonts w:ascii="Arial"/>
            <w:spacing w:val="20"/>
            <w:w w:val="105"/>
            <w:sz w:val="17"/>
          </w:rPr>
          <w:t xml:space="preserve"> </w:t>
        </w:r>
        <w:r w:rsidR="00672338">
          <w:rPr>
            <w:rFonts w:ascii="Arial"/>
            <w:w w:val="105"/>
            <w:sz w:val="17"/>
          </w:rPr>
          <w:t>of</w:t>
        </w:r>
        <w:r w:rsidR="00672338">
          <w:rPr>
            <w:rFonts w:ascii="Arial" w:eastAsia="Arial" w:hAnsi="Arial" w:cs="Arial"/>
            <w:sz w:val="17"/>
            <w:szCs w:val="17"/>
          </w:rPr>
          <w:t xml:space="preserve"> </w:t>
        </w:r>
        <w:r w:rsidR="00672338">
          <w:rPr>
            <w:rFonts w:ascii="Arial"/>
            <w:w w:val="105"/>
            <w:sz w:val="17"/>
          </w:rPr>
          <w:t>Action.</w:t>
        </w:r>
      </w:ins>
    </w:p>
    <w:p w14:paraId="3D7EFE6A" w14:textId="77777777" w:rsidR="00AB472A" w:rsidRDefault="00AB472A" w:rsidP="00A11113">
      <w:pPr>
        <w:tabs>
          <w:tab w:val="left" w:pos="1028"/>
        </w:tabs>
        <w:spacing w:before="58" w:line="300" w:lineRule="auto"/>
        <w:ind w:left="1006" w:hanging="524"/>
        <w:rPr>
          <w:ins w:id="773" w:author="UN" w:date="2015-07-04T20:00:00Z"/>
          <w:rFonts w:ascii="Arial" w:eastAsia="Arial" w:hAnsi="Arial" w:cs="Arial"/>
          <w:sz w:val="17"/>
          <w:szCs w:val="17"/>
        </w:rPr>
      </w:pPr>
    </w:p>
    <w:p w14:paraId="4BF30472" w14:textId="77777777" w:rsidR="00265C26" w:rsidRDefault="00265C26"/>
    <w:sectPr w:rsidR="00265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8146B" w14:textId="77777777" w:rsidR="00BA6504" w:rsidRDefault="00BA6504" w:rsidP="006E0C01">
      <w:r>
        <w:separator/>
      </w:r>
    </w:p>
  </w:endnote>
  <w:endnote w:type="continuationSeparator" w:id="0">
    <w:p w14:paraId="2A4F3685" w14:textId="77777777" w:rsidR="00BA6504" w:rsidRDefault="00BA6504" w:rsidP="006E0C01">
      <w:r>
        <w:continuationSeparator/>
      </w:r>
    </w:p>
  </w:endnote>
  <w:endnote w:type="continuationNotice" w:id="1">
    <w:p w14:paraId="4C6F5FAB" w14:textId="77777777" w:rsidR="00BA6504" w:rsidRDefault="00BA65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19526" w14:textId="77777777" w:rsidR="006E0C01" w:rsidRDefault="006E0C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65E24" w14:textId="77777777" w:rsidR="00BA6504" w:rsidRDefault="00BA6504" w:rsidP="006E0C01">
      <w:r>
        <w:separator/>
      </w:r>
    </w:p>
  </w:footnote>
  <w:footnote w:type="continuationSeparator" w:id="0">
    <w:p w14:paraId="52418784" w14:textId="77777777" w:rsidR="00BA6504" w:rsidRDefault="00BA6504" w:rsidP="006E0C01">
      <w:r>
        <w:continuationSeparator/>
      </w:r>
    </w:p>
  </w:footnote>
  <w:footnote w:type="continuationNotice" w:id="1">
    <w:p w14:paraId="0100773C" w14:textId="77777777" w:rsidR="00BA6504" w:rsidRDefault="00BA650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10FD5" w14:textId="77777777" w:rsidR="006E0C01" w:rsidRDefault="006E0C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8126A"/>
    <w:multiLevelType w:val="multilevel"/>
    <w:tmpl w:val="C69829B6"/>
    <w:lvl w:ilvl="0">
      <w:start w:val="4"/>
      <w:numFmt w:val="decimal"/>
      <w:lvlText w:val="%1"/>
      <w:lvlJc w:val="left"/>
      <w:pPr>
        <w:ind w:left="819" w:hanging="463"/>
      </w:pPr>
      <w:rPr>
        <w:rFonts w:hint="default"/>
      </w:rPr>
    </w:lvl>
    <w:lvl w:ilvl="1">
      <w:start w:val="2"/>
      <w:numFmt w:val="lowerLetter"/>
      <w:lvlText w:val="%1.%2"/>
      <w:lvlJc w:val="left"/>
      <w:pPr>
        <w:ind w:left="819" w:hanging="463"/>
        <w:jc w:val="right"/>
      </w:pPr>
      <w:rPr>
        <w:rFonts w:ascii="Arial" w:eastAsia="Arial" w:hAnsi="Arial" w:hint="default"/>
        <w:sz w:val="18"/>
        <w:szCs w:val="18"/>
      </w:rPr>
    </w:lvl>
    <w:lvl w:ilvl="2">
      <w:start w:val="1"/>
      <w:numFmt w:val="bullet"/>
      <w:lvlText w:val="•"/>
      <w:lvlJc w:val="left"/>
      <w:pPr>
        <w:ind w:left="1419" w:hanging="4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19" w:hanging="4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19" w:hanging="4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20" w:hanging="4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20" w:hanging="4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920" w:hanging="4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220" w:hanging="463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2A"/>
    <w:rsid w:val="001A0180"/>
    <w:rsid w:val="00265C26"/>
    <w:rsid w:val="005F266C"/>
    <w:rsid w:val="00672338"/>
    <w:rsid w:val="00686BE7"/>
    <w:rsid w:val="006E0C01"/>
    <w:rsid w:val="008B4707"/>
    <w:rsid w:val="00A11113"/>
    <w:rsid w:val="00A728E8"/>
    <w:rsid w:val="00AB472A"/>
    <w:rsid w:val="00BA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B5276-2676-4807-9DC4-21604B1D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B472A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AB472A"/>
    <w:pPr>
      <w:outlineLvl w:val="0"/>
    </w:pPr>
    <w:rPr>
      <w:rFonts w:ascii="Times New Roman" w:eastAsia="Times New Roman" w:hAnsi="Times New Roman"/>
    </w:rPr>
  </w:style>
  <w:style w:type="paragraph" w:styleId="Heading2">
    <w:name w:val="heading 2"/>
    <w:basedOn w:val="Normal"/>
    <w:link w:val="Heading2Char"/>
    <w:uiPriority w:val="1"/>
    <w:qFormat/>
    <w:rsid w:val="00AB472A"/>
    <w:pPr>
      <w:outlineLvl w:val="1"/>
    </w:pPr>
    <w:rPr>
      <w:rFonts w:ascii="Times New Roman" w:eastAsia="Times New Roman" w:hAnsi="Times New Roman"/>
      <w:sz w:val="21"/>
      <w:szCs w:val="21"/>
    </w:rPr>
  </w:style>
  <w:style w:type="paragraph" w:styleId="Heading3">
    <w:name w:val="heading 3"/>
    <w:basedOn w:val="Normal"/>
    <w:link w:val="Heading3Char"/>
    <w:uiPriority w:val="1"/>
    <w:qFormat/>
    <w:rsid w:val="00AB472A"/>
    <w:pPr>
      <w:ind w:left="694" w:hanging="387"/>
      <w:outlineLvl w:val="2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1"/>
    <w:qFormat/>
    <w:rsid w:val="00AB472A"/>
    <w:pPr>
      <w:ind w:left="715"/>
      <w:outlineLvl w:val="3"/>
    </w:pPr>
    <w:rPr>
      <w:rFonts w:ascii="Times New Roman" w:eastAsia="Times New Roman" w:hAnsi="Times New Roman"/>
      <w:sz w:val="20"/>
      <w:szCs w:val="20"/>
    </w:rPr>
  </w:style>
  <w:style w:type="paragraph" w:styleId="Heading5">
    <w:name w:val="heading 5"/>
    <w:basedOn w:val="Normal"/>
    <w:link w:val="Heading5Char"/>
    <w:uiPriority w:val="1"/>
    <w:qFormat/>
    <w:rsid w:val="00AB472A"/>
    <w:pPr>
      <w:ind w:left="1007"/>
      <w:outlineLvl w:val="4"/>
    </w:pPr>
    <w:rPr>
      <w:rFonts w:ascii="Arial" w:eastAsia="Arial" w:hAnsi="Arial"/>
      <w:i/>
      <w:sz w:val="20"/>
      <w:szCs w:val="20"/>
    </w:rPr>
  </w:style>
  <w:style w:type="paragraph" w:styleId="Heading6">
    <w:name w:val="heading 6"/>
    <w:basedOn w:val="Normal"/>
    <w:link w:val="Heading6Char"/>
    <w:uiPriority w:val="1"/>
    <w:qFormat/>
    <w:rsid w:val="00AB472A"/>
    <w:pPr>
      <w:ind w:left="302"/>
      <w:outlineLvl w:val="5"/>
    </w:pPr>
    <w:rPr>
      <w:rFonts w:ascii="Times New Roman" w:eastAsia="Times New Roman" w:hAnsi="Times New Roman"/>
      <w:b/>
      <w:bCs/>
      <w:i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B472A"/>
    <w:rPr>
      <w:rFonts w:ascii="Times New Roman" w:eastAsia="Times New Roman" w:hAnsi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B472A"/>
    <w:rPr>
      <w:rFonts w:ascii="Times New Roman" w:eastAsia="Times New Roman" w:hAnsi="Times New Roman"/>
      <w:sz w:val="21"/>
      <w:szCs w:val="21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B472A"/>
    <w:rPr>
      <w:rFonts w:ascii="Times New Roman" w:eastAsia="Times New Roman" w:hAnsi="Times New Roman"/>
      <w:b/>
      <w:b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AB472A"/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AB472A"/>
    <w:rPr>
      <w:rFonts w:ascii="Arial" w:eastAsia="Arial" w:hAnsi="Arial"/>
      <w:i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AB472A"/>
    <w:rPr>
      <w:rFonts w:ascii="Times New Roman" w:eastAsia="Times New Roman" w:hAnsi="Times New Roman"/>
      <w:b/>
      <w:bCs/>
      <w:i/>
      <w:sz w:val="19"/>
      <w:szCs w:val="19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B472A"/>
    <w:pPr>
      <w:ind w:left="715"/>
    </w:pPr>
    <w:rPr>
      <w:rFonts w:ascii="Times New Roman" w:eastAsia="Times New Roman" w:hAnsi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AB472A"/>
    <w:rPr>
      <w:rFonts w:ascii="Times New Roman" w:eastAsia="Times New Roman" w:hAnsi="Times New Roman"/>
      <w:sz w:val="19"/>
      <w:szCs w:val="19"/>
      <w:lang w:val="en-US"/>
    </w:rPr>
  </w:style>
  <w:style w:type="paragraph" w:styleId="ListParagraph">
    <w:name w:val="List Paragraph"/>
    <w:basedOn w:val="Normal"/>
    <w:uiPriority w:val="1"/>
    <w:qFormat/>
    <w:rsid w:val="00AB472A"/>
  </w:style>
  <w:style w:type="paragraph" w:customStyle="1" w:styleId="TableParagraph">
    <w:name w:val="Table Paragraph"/>
    <w:basedOn w:val="Normal"/>
    <w:uiPriority w:val="1"/>
    <w:qFormat/>
    <w:rsid w:val="00AB472A"/>
  </w:style>
  <w:style w:type="paragraph" w:styleId="Header">
    <w:name w:val="header"/>
    <w:basedOn w:val="Normal"/>
    <w:link w:val="HeaderChar"/>
    <w:uiPriority w:val="99"/>
    <w:unhideWhenUsed/>
    <w:rsid w:val="006E0C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C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0C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C0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C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C0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Soegaard Joergensen</dc:creator>
  <cp:keywords/>
  <dc:description/>
  <cp:lastModifiedBy>Peter Soegaard Joergensen</cp:lastModifiedBy>
  <cp:revision>1</cp:revision>
  <dcterms:created xsi:type="dcterms:W3CDTF">2015-07-04T17:38:00Z</dcterms:created>
  <dcterms:modified xsi:type="dcterms:W3CDTF">2015-07-04T18:01:00Z</dcterms:modified>
</cp:coreProperties>
</file>