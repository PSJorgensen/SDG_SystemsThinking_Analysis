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4F58B3" w14:textId="15EAC94B" w:rsidR="00E13641" w:rsidRDefault="00E13641" w:rsidP="00E13641">
      <w:r>
        <w:t xml:space="preserve">Sustainable Development Goals and targets - zero </w:t>
      </w:r>
      <w:del w:id="0" w:author="UN" w:date="2015-07-04T16:23:00Z">
        <w:r w:rsidR="0035735D">
          <w:delText>OWG</w:delText>
        </w:r>
      </w:del>
      <w:ins w:id="1" w:author="UN" w:date="2015-07-04T16:23:00Z">
        <w:r>
          <w:t>outcome</w:t>
        </w:r>
      </w:ins>
      <w:r>
        <w:t xml:space="preserve"> draft</w:t>
      </w:r>
    </w:p>
    <w:p w14:paraId="120A8E04" w14:textId="77777777" w:rsidR="00E13641" w:rsidRDefault="00E13641" w:rsidP="00E13641"/>
    <w:p w14:paraId="39F6F1C4" w14:textId="77777777" w:rsidR="00E13641" w:rsidRDefault="00E13641" w:rsidP="00E13641">
      <w:r>
        <w:t>Goal 1. End poverty in all its forms everywhere</w:t>
      </w:r>
    </w:p>
    <w:p w14:paraId="51A5BC87" w14:textId="77777777" w:rsidR="00E13641" w:rsidRDefault="00E13641" w:rsidP="00E13641"/>
    <w:p w14:paraId="5E3E5617" w14:textId="6B38F040" w:rsidR="00E13641" w:rsidRDefault="00E13641" w:rsidP="00E13641">
      <w:r>
        <w:t xml:space="preserve">1.1 </w:t>
      </w:r>
      <w:del w:id="2" w:author="UN" w:date="2015-07-04T16:23:00Z">
        <w:r w:rsidR="0035735D">
          <w:delText>by</w:delText>
        </w:r>
      </w:del>
      <w:ins w:id="3" w:author="UN" w:date="2015-07-04T16:23:00Z">
        <w:r>
          <w:t>By</w:t>
        </w:r>
      </w:ins>
      <w:r>
        <w:t xml:space="preserve"> 2030, eradicate extreme poverty for all people everywhere, currently measured as people living on less than $1.25 a day</w:t>
      </w:r>
    </w:p>
    <w:p w14:paraId="1879A266" w14:textId="77777777" w:rsidR="00E13641" w:rsidRDefault="00E13641" w:rsidP="00E13641"/>
    <w:p w14:paraId="0D57E811" w14:textId="0265B553" w:rsidR="00E13641" w:rsidRDefault="00E13641" w:rsidP="00E13641">
      <w:r>
        <w:t xml:space="preserve">1.2 </w:t>
      </w:r>
      <w:del w:id="4" w:author="UN" w:date="2015-07-04T16:23:00Z">
        <w:r w:rsidR="0035735D">
          <w:delText>by</w:delText>
        </w:r>
      </w:del>
      <w:ins w:id="5" w:author="UN" w:date="2015-07-04T16:23:00Z">
        <w:r>
          <w:t>By</w:t>
        </w:r>
      </w:ins>
      <w:r>
        <w:t xml:space="preserve"> 2030, reduce at least by half the proportion of men, women and children of all ages living in poverty in all its dimensions according to national definitions</w:t>
      </w:r>
    </w:p>
    <w:p w14:paraId="006E92D2" w14:textId="77777777" w:rsidR="00E13641" w:rsidRDefault="00E13641" w:rsidP="00E13641"/>
    <w:p w14:paraId="2D033012" w14:textId="12E9DE30" w:rsidR="00E13641" w:rsidRDefault="00E13641" w:rsidP="00E13641">
      <w:r>
        <w:t xml:space="preserve">1.3 </w:t>
      </w:r>
      <w:del w:id="6" w:author="UN" w:date="2015-07-04T16:23:00Z">
        <w:r w:rsidR="0035735D">
          <w:delText>implement</w:delText>
        </w:r>
      </w:del>
      <w:ins w:id="7" w:author="UN" w:date="2015-07-04T16:23:00Z">
        <w:r>
          <w:t>Implement</w:t>
        </w:r>
      </w:ins>
      <w:r>
        <w:t xml:space="preserve"> nationally appropriate social protection systems and measures for all, including floors, and by 2030 achieve substantial coverage of the poor and the vulnerable</w:t>
      </w:r>
    </w:p>
    <w:p w14:paraId="6E57FBB4" w14:textId="77777777" w:rsidR="00E13641" w:rsidRDefault="00E13641" w:rsidP="00E13641"/>
    <w:p w14:paraId="40601393" w14:textId="2D4D5FD7" w:rsidR="00E13641" w:rsidRDefault="00E13641" w:rsidP="00E13641">
      <w:r>
        <w:t xml:space="preserve">1.4 </w:t>
      </w:r>
      <w:del w:id="8" w:author="UN" w:date="2015-07-04T16:23:00Z">
        <w:r w:rsidR="0035735D">
          <w:delText>by</w:delText>
        </w:r>
      </w:del>
      <w:ins w:id="9" w:author="UN" w:date="2015-07-04T16:23:00Z">
        <w:r>
          <w:t>By</w:t>
        </w:r>
      </w:ins>
      <w:r>
        <w:t xml:space="preserve"> 2030</w:t>
      </w:r>
      <w:ins w:id="10" w:author="UN" w:date="2015-07-04T16:23:00Z">
        <w:r>
          <w:t>,</w:t>
        </w:r>
      </w:ins>
      <w:r>
        <w:t xml:space="preserve"> ensure that all men and women, </w:t>
      </w:r>
      <w:del w:id="11" w:author="UN" w:date="2015-07-04T16:23:00Z">
        <w:r w:rsidR="0035735D">
          <w:delText>particularly</w:delText>
        </w:r>
      </w:del>
      <w:ins w:id="12" w:author="UN" w:date="2015-07-04T16:23:00Z">
        <w:r>
          <w:t>in particular</w:t>
        </w:r>
      </w:ins>
      <w:r>
        <w:t xml:space="preserve"> the poor and the vulnerable, have equal rights to economic resources, as well as access to basic services, ownership</w:t>
      </w:r>
      <w:del w:id="13" w:author="UN" w:date="2015-07-04T16:23:00Z">
        <w:r w:rsidR="0035735D">
          <w:delText>,</w:delText>
        </w:r>
      </w:del>
      <w:r>
        <w:t xml:space="preserve"> and control over land and other forms of property, inheritance, natural resources, appropriate new technology</w:t>
      </w:r>
      <w:del w:id="14" w:author="UN" w:date="2015-07-04T16:23:00Z">
        <w:r w:rsidR="0035735D">
          <w:delText>,</w:delText>
        </w:r>
      </w:del>
      <w:r>
        <w:t xml:space="preserve"> and financial services</w:t>
      </w:r>
      <w:ins w:id="15" w:author="UN" w:date="2015-07-04T16:23:00Z">
        <w:r>
          <w:t>,</w:t>
        </w:r>
      </w:ins>
      <w:r>
        <w:t xml:space="preserve"> including microfinance</w:t>
      </w:r>
    </w:p>
    <w:p w14:paraId="40DBD547" w14:textId="77777777" w:rsidR="00E13641" w:rsidRDefault="00E13641" w:rsidP="00E13641"/>
    <w:p w14:paraId="4C91EDB1" w14:textId="3BFBE4F8" w:rsidR="00E13641" w:rsidRDefault="00E13641" w:rsidP="00E13641">
      <w:r>
        <w:t xml:space="preserve">1.5 </w:t>
      </w:r>
      <w:del w:id="16" w:author="UN" w:date="2015-07-04T16:23:00Z">
        <w:r w:rsidR="0035735D">
          <w:delText>by</w:delText>
        </w:r>
      </w:del>
      <w:ins w:id="17" w:author="UN" w:date="2015-07-04T16:23:00Z">
        <w:r>
          <w:t>By</w:t>
        </w:r>
      </w:ins>
      <w:r>
        <w:t xml:space="preserve"> 2030</w:t>
      </w:r>
      <w:ins w:id="18" w:author="UN" w:date="2015-07-04T16:23:00Z">
        <w:r>
          <w:t>,</w:t>
        </w:r>
      </w:ins>
      <w:r>
        <w:t xml:space="preserve"> build the resilience of the poor and those in vulnerable situations</w:t>
      </w:r>
      <w:del w:id="19" w:author="UN" w:date="2015-07-04T16:23:00Z">
        <w:r w:rsidR="0035735D">
          <w:delText>,</w:delText>
        </w:r>
      </w:del>
      <w:r>
        <w:t xml:space="preserve"> and reduce their exposure and vulnerability to climate-related extreme events and other economic, social and environmental shocks and disasters</w:t>
      </w:r>
    </w:p>
    <w:p w14:paraId="15588488" w14:textId="77777777" w:rsidR="00E13641" w:rsidRDefault="00E13641" w:rsidP="00E13641"/>
    <w:p w14:paraId="7FE11817" w14:textId="11B1A27D" w:rsidR="00E13641" w:rsidRDefault="00E13641" w:rsidP="00E13641">
      <w:r>
        <w:t>1.a</w:t>
      </w:r>
      <w:del w:id="20" w:author="UN" w:date="2015-07-04T16:23:00Z">
        <w:r w:rsidR="0035735D">
          <w:delText>. ensure</w:delText>
        </w:r>
      </w:del>
      <w:ins w:id="21" w:author="UN" w:date="2015-07-04T16:23:00Z">
        <w:r>
          <w:t xml:space="preserve"> Ensure</w:t>
        </w:r>
      </w:ins>
      <w:r>
        <w:t xml:space="preserve"> significant mobilization of resources from a variety of sources, including through enhanced development cooperation</w:t>
      </w:r>
      <w:ins w:id="22" w:author="UN" w:date="2015-07-04T16:23:00Z">
        <w:r>
          <w:t>, in order</w:t>
        </w:r>
      </w:ins>
      <w:r>
        <w:t xml:space="preserve"> to provide adequate and predictable means for developing countries, in particular </w:t>
      </w:r>
      <w:del w:id="23" w:author="UN" w:date="2015-07-04T16:23:00Z">
        <w:r w:rsidR="0035735D">
          <w:delText>LDCs</w:delText>
        </w:r>
      </w:del>
      <w:ins w:id="24" w:author="UN" w:date="2015-07-04T16:23:00Z">
        <w:r>
          <w:t>least developed countries</w:t>
        </w:r>
      </w:ins>
      <w:r>
        <w:t>, to implement programmes and policies to end poverty in all its dimensions</w:t>
      </w:r>
    </w:p>
    <w:p w14:paraId="79661D84" w14:textId="77777777" w:rsidR="00E13641" w:rsidRDefault="00E13641" w:rsidP="00E13641"/>
    <w:p w14:paraId="5D875832" w14:textId="3799A206" w:rsidR="00E13641" w:rsidRDefault="00E13641" w:rsidP="00E13641">
      <w:proofErr w:type="gramStart"/>
      <w:r>
        <w:t>1.b</w:t>
      </w:r>
      <w:proofErr w:type="gramEnd"/>
      <w:r>
        <w:t xml:space="preserve"> </w:t>
      </w:r>
      <w:del w:id="25" w:author="UN" w:date="2015-07-04T16:23:00Z">
        <w:r w:rsidR="0035735D">
          <w:delText>create</w:delText>
        </w:r>
      </w:del>
      <w:ins w:id="26" w:author="UN" w:date="2015-07-04T16:23:00Z">
        <w:r>
          <w:t>Create</w:t>
        </w:r>
      </w:ins>
      <w:r>
        <w:t xml:space="preserve"> sound policy frameworks</w:t>
      </w:r>
      <w:del w:id="27" w:author="UN" w:date="2015-07-04T16:23:00Z">
        <w:r w:rsidR="0035735D">
          <w:delText>,</w:delText>
        </w:r>
      </w:del>
      <w:r>
        <w:t xml:space="preserve"> at</w:t>
      </w:r>
      <w:ins w:id="28" w:author="UN" w:date="2015-07-04T16:23:00Z">
        <w:r>
          <w:t xml:space="preserve"> the</w:t>
        </w:r>
      </w:ins>
      <w:r>
        <w:t xml:space="preserve"> national, regional and international levels, based on </w:t>
      </w:r>
      <w:del w:id="29" w:author="UN" w:date="2015-07-04T16:23:00Z">
        <w:r w:rsidR="0035735D">
          <w:delText>pro-poor</w:delText>
        </w:r>
      </w:del>
      <w:proofErr w:type="spellStart"/>
      <w:ins w:id="30" w:author="UN" w:date="2015-07-04T16:23:00Z">
        <w:r>
          <w:t>propoor</w:t>
        </w:r>
      </w:ins>
      <w:proofErr w:type="spellEnd"/>
      <w:r>
        <w:t xml:space="preserve"> and gender-sensitive development strategies</w:t>
      </w:r>
      <w:ins w:id="31" w:author="UN" w:date="2015-07-04T16:23:00Z">
        <w:r>
          <w:t>,</w:t>
        </w:r>
      </w:ins>
      <w:r>
        <w:t xml:space="preserve"> to support accelerated </w:t>
      </w:r>
      <w:del w:id="32" w:author="UN" w:date="2015-07-04T16:23:00Z">
        <w:r w:rsidR="0035735D">
          <w:delText>investments</w:delText>
        </w:r>
      </w:del>
      <w:ins w:id="33" w:author="UN" w:date="2015-07-04T16:23:00Z">
        <w:r>
          <w:t>investment</w:t>
        </w:r>
      </w:ins>
      <w:r>
        <w:t xml:space="preserve"> in poverty eradication actions</w:t>
      </w:r>
    </w:p>
    <w:p w14:paraId="2C4F711F" w14:textId="77777777" w:rsidR="00E13641" w:rsidRDefault="00E13641" w:rsidP="00E13641">
      <w:pPr>
        <w:rPr>
          <w:ins w:id="34" w:author="UN" w:date="2015-07-04T16:23:00Z"/>
        </w:rPr>
      </w:pPr>
    </w:p>
    <w:p w14:paraId="7EB38EDF" w14:textId="77777777" w:rsidR="00E13641" w:rsidRDefault="00E13641" w:rsidP="00E13641"/>
    <w:p w14:paraId="497CEE55" w14:textId="1BE9A26A" w:rsidR="00E13641" w:rsidRDefault="00E13641" w:rsidP="00E13641">
      <w:r>
        <w:t>Goal 2. End hunger, achieve food security and improved nutrition</w:t>
      </w:r>
      <w:del w:id="35" w:author="UN" w:date="2015-07-04T16:23:00Z">
        <w:r w:rsidR="0035735D">
          <w:delText>,</w:delText>
        </w:r>
      </w:del>
      <w:r>
        <w:t xml:space="preserve"> and promote sustainable agriculture</w:t>
      </w:r>
    </w:p>
    <w:p w14:paraId="58D00D51" w14:textId="77777777" w:rsidR="00E13641" w:rsidRDefault="00E13641" w:rsidP="00E13641"/>
    <w:p w14:paraId="6D087500" w14:textId="77777777" w:rsidR="0035735D" w:rsidRDefault="0035735D" w:rsidP="0035735D">
      <w:pPr>
        <w:rPr>
          <w:del w:id="36" w:author="UN" w:date="2015-07-04T16:23:00Z"/>
        </w:rPr>
      </w:pPr>
    </w:p>
    <w:p w14:paraId="409BBF7B" w14:textId="787D7F8D" w:rsidR="00E13641" w:rsidRDefault="00E13641" w:rsidP="00E13641">
      <w:r>
        <w:lastRenderedPageBreak/>
        <w:t xml:space="preserve">2.1 </w:t>
      </w:r>
      <w:del w:id="37" w:author="UN" w:date="2015-07-04T16:23:00Z">
        <w:r w:rsidR="0035735D">
          <w:delText>by</w:delText>
        </w:r>
      </w:del>
      <w:ins w:id="38" w:author="UN" w:date="2015-07-04T16:23:00Z">
        <w:r>
          <w:t>By</w:t>
        </w:r>
      </w:ins>
      <w:r>
        <w:t xml:space="preserve"> 2030</w:t>
      </w:r>
      <w:ins w:id="39" w:author="UN" w:date="2015-07-04T16:23:00Z">
        <w:r>
          <w:t>,</w:t>
        </w:r>
      </w:ins>
      <w:r>
        <w:t xml:space="preserve"> end hunger and ensure access by all people, in particular the poor and people in vulnerable situations</w:t>
      </w:r>
      <w:ins w:id="40" w:author="UN" w:date="2015-07-04T16:23:00Z">
        <w:r>
          <w:t>,</w:t>
        </w:r>
      </w:ins>
      <w:r>
        <w:t xml:space="preserve"> including infants, to safe, nutritious and sufficient food all year round</w:t>
      </w:r>
    </w:p>
    <w:p w14:paraId="320DB078" w14:textId="77777777" w:rsidR="00E13641" w:rsidRDefault="00E13641" w:rsidP="00E13641"/>
    <w:p w14:paraId="5237BCD1" w14:textId="5127C6EB" w:rsidR="00E13641" w:rsidRDefault="00E13641" w:rsidP="00E13641">
      <w:r>
        <w:t xml:space="preserve">2.2 </w:t>
      </w:r>
      <w:del w:id="41" w:author="UN" w:date="2015-07-04T16:23:00Z">
        <w:r w:rsidR="0035735D">
          <w:delText>by</w:delText>
        </w:r>
      </w:del>
      <w:ins w:id="42" w:author="UN" w:date="2015-07-04T16:23:00Z">
        <w:r>
          <w:t>By</w:t>
        </w:r>
      </w:ins>
      <w:r>
        <w:t xml:space="preserve"> 2030</w:t>
      </w:r>
      <w:ins w:id="43" w:author="UN" w:date="2015-07-04T16:23:00Z">
        <w:r>
          <w:t>,</w:t>
        </w:r>
      </w:ins>
      <w:r>
        <w:t xml:space="preserve"> end all forms of malnutrition, including achieving</w:t>
      </w:r>
      <w:ins w:id="44" w:author="UN" w:date="2015-07-04T16:23:00Z">
        <w:r>
          <w:t>,</w:t>
        </w:r>
      </w:ins>
      <w:r>
        <w:t xml:space="preserve"> by 2025</w:t>
      </w:r>
      <w:ins w:id="45" w:author="UN" w:date="2015-07-04T16:23:00Z">
        <w:r>
          <w:t>,</w:t>
        </w:r>
      </w:ins>
      <w:r>
        <w:t xml:space="preserve"> the internationally agreed targets on stunting and wasting in children under </w:t>
      </w:r>
      <w:del w:id="46" w:author="UN" w:date="2015-07-04T16:23:00Z">
        <w:r w:rsidR="0035735D">
          <w:delText>five</w:delText>
        </w:r>
      </w:del>
      <w:ins w:id="47" w:author="UN" w:date="2015-07-04T16:23:00Z">
        <w:r>
          <w:t>5</w:t>
        </w:r>
      </w:ins>
      <w:r>
        <w:t xml:space="preserve"> years of age, and address the nutritional needs of adolescent girls, pregnant and lactating women</w:t>
      </w:r>
      <w:del w:id="48" w:author="UN" w:date="2015-07-04T16:23:00Z">
        <w:r w:rsidR="0035735D">
          <w:delText>,</w:delText>
        </w:r>
      </w:del>
      <w:r>
        <w:t xml:space="preserve"> and older persons</w:t>
      </w:r>
    </w:p>
    <w:p w14:paraId="3F5373DE" w14:textId="77777777" w:rsidR="00E13641" w:rsidRDefault="00E13641" w:rsidP="00E13641"/>
    <w:p w14:paraId="7F90F299" w14:textId="26A80550" w:rsidR="00E13641" w:rsidRDefault="00E13641" w:rsidP="00E13641">
      <w:r>
        <w:t xml:space="preserve">2.3 </w:t>
      </w:r>
      <w:del w:id="49" w:author="UN" w:date="2015-07-04T16:23:00Z">
        <w:r w:rsidR="0035735D">
          <w:delText>by</w:delText>
        </w:r>
      </w:del>
      <w:ins w:id="50" w:author="UN" w:date="2015-07-04T16:23:00Z">
        <w:r>
          <w:t>By</w:t>
        </w:r>
      </w:ins>
      <w:r>
        <w:t xml:space="preserve"> 2030</w:t>
      </w:r>
      <w:ins w:id="51" w:author="UN" w:date="2015-07-04T16:23:00Z">
        <w:r>
          <w:t>,</w:t>
        </w:r>
      </w:ins>
      <w:r>
        <w:t xml:space="preserve"> double the agricultural productivity and </w:t>
      </w:r>
      <w:del w:id="52" w:author="UN" w:date="2015-07-04T16:23:00Z">
        <w:r w:rsidR="0035735D">
          <w:delText xml:space="preserve">the </w:delText>
        </w:r>
      </w:del>
      <w:r>
        <w:t xml:space="preserve">incomes of small-scale food producers, </w:t>
      </w:r>
      <w:del w:id="53" w:author="UN" w:date="2015-07-04T16:23:00Z">
        <w:r w:rsidR="0035735D">
          <w:delText>particularly</w:delText>
        </w:r>
      </w:del>
      <w:ins w:id="54" w:author="UN" w:date="2015-07-04T16:23:00Z">
        <w:r>
          <w:t>in particular</w:t>
        </w:r>
      </w:ins>
      <w:r>
        <w:t xml:space="preserve"> women, indigenous peoples, family farmers, pastoralists and fishers, including through secure and equal access to land, other productive resources and inputs, knowledge, financial services, markets</w:t>
      </w:r>
      <w:del w:id="55" w:author="UN" w:date="2015-07-04T16:23:00Z">
        <w:r w:rsidR="0035735D">
          <w:delText>,</w:delText>
        </w:r>
      </w:del>
      <w:r>
        <w:t xml:space="preserve"> and opportunities for value addition and non-farm employment</w:t>
      </w:r>
    </w:p>
    <w:p w14:paraId="76B7C772" w14:textId="77777777" w:rsidR="00E13641" w:rsidRDefault="00E13641" w:rsidP="00E13641"/>
    <w:p w14:paraId="036B67F7" w14:textId="4062DF73" w:rsidR="00E13641" w:rsidRDefault="00E13641" w:rsidP="00E13641">
      <w:r>
        <w:t xml:space="preserve">2.4 </w:t>
      </w:r>
      <w:del w:id="56" w:author="UN" w:date="2015-07-04T16:23:00Z">
        <w:r w:rsidR="0035735D">
          <w:delText>by</w:delText>
        </w:r>
      </w:del>
      <w:ins w:id="57" w:author="UN" w:date="2015-07-04T16:23:00Z">
        <w:r>
          <w:t>By</w:t>
        </w:r>
      </w:ins>
      <w:r>
        <w:t xml:space="preserve"> 2030</w:t>
      </w:r>
      <w:ins w:id="58" w:author="UN" w:date="2015-07-04T16:23:00Z">
        <w:r>
          <w:t>,</w:t>
        </w:r>
      </w:ins>
      <w:r>
        <w:t xml:space="preserve"> ensure sustainable food production systems and implement resilient agricultural practices that increase productivity and production, that help maintain ecosystems, that strengthen capacity for adaptation to climate change, extreme weather, drought, flooding and other disasters</w:t>
      </w:r>
      <w:del w:id="59" w:author="UN" w:date="2015-07-04T16:23:00Z">
        <w:r w:rsidR="0035735D">
          <w:delText>,</w:delText>
        </w:r>
      </w:del>
      <w:r>
        <w:t xml:space="preserve"> and that progressively improve land and soil quality</w:t>
      </w:r>
    </w:p>
    <w:p w14:paraId="4A801279" w14:textId="77777777" w:rsidR="00E13641" w:rsidRDefault="00E13641" w:rsidP="00E13641"/>
    <w:p w14:paraId="2E517816" w14:textId="572CB153" w:rsidR="00E13641" w:rsidRDefault="00E13641" w:rsidP="00E13641">
      <w:proofErr w:type="gramStart"/>
      <w:r>
        <w:t xml:space="preserve">2.5 </w:t>
      </w:r>
      <w:del w:id="60" w:author="UN" w:date="2015-07-04T16:23:00Z">
        <w:r w:rsidR="0035735D">
          <w:delText>by</w:delText>
        </w:r>
      </w:del>
      <w:ins w:id="61" w:author="UN" w:date="2015-07-04T16:23:00Z">
        <w:r>
          <w:t>By</w:t>
        </w:r>
      </w:ins>
      <w:r>
        <w:t xml:space="preserve"> 2020</w:t>
      </w:r>
      <w:ins w:id="62" w:author="UN" w:date="2015-07-04T16:23:00Z">
        <w:r>
          <w:t>,</w:t>
        </w:r>
      </w:ins>
      <w:r>
        <w:t xml:space="preserve"> maintain </w:t>
      </w:r>
      <w:ins w:id="63" w:author="UN" w:date="2015-07-04T16:23:00Z">
        <w:r>
          <w:t xml:space="preserve">the </w:t>
        </w:r>
      </w:ins>
      <w:r>
        <w:t>genetic diversity of seeds, cultivated plants</w:t>
      </w:r>
      <w:del w:id="64" w:author="UN" w:date="2015-07-04T16:23:00Z">
        <w:r w:rsidR="0035735D">
          <w:delText>,</w:delText>
        </w:r>
      </w:del>
      <w:ins w:id="65" w:author="UN" w:date="2015-07-04T16:23:00Z">
        <w:r>
          <w:t xml:space="preserve"> and</w:t>
        </w:r>
      </w:ins>
      <w:r>
        <w:t xml:space="preserve"> farmed and domesticated animals and their related wild species, including through soundly managed and diversified seed and plant banks at </w:t>
      </w:r>
      <w:ins w:id="66" w:author="UN" w:date="2015-07-04T16:23:00Z">
        <w:r>
          <w:t xml:space="preserve">the </w:t>
        </w:r>
      </w:ins>
      <w:r>
        <w:t>national, regional and international levels, and ensure access to and fair and equitable sharing of benefits arising from the utilization of genetic resources and associated traditional knowledge</w:t>
      </w:r>
      <w:ins w:id="67" w:author="UN" w:date="2015-07-04T16:23:00Z">
        <w:r>
          <w:t>,</w:t>
        </w:r>
      </w:ins>
      <w:r>
        <w:t xml:space="preserve"> as internationally agreed</w:t>
      </w:r>
      <w:proofErr w:type="gramEnd"/>
    </w:p>
    <w:p w14:paraId="0678AC74" w14:textId="77777777" w:rsidR="00E13641" w:rsidRDefault="00E13641" w:rsidP="00E13641"/>
    <w:p w14:paraId="5E7C840E" w14:textId="391831C9" w:rsidR="00E13641" w:rsidRDefault="00E13641" w:rsidP="00E13641">
      <w:r>
        <w:t>2.</w:t>
      </w:r>
      <w:proofErr w:type="spellStart"/>
      <w:r>
        <w:t>a</w:t>
      </w:r>
      <w:proofErr w:type="spellEnd"/>
      <w:r>
        <w:t xml:space="preserve"> </w:t>
      </w:r>
      <w:del w:id="68" w:author="UN" w:date="2015-07-04T16:23:00Z">
        <w:r w:rsidR="0035735D">
          <w:delText>increase</w:delText>
        </w:r>
      </w:del>
      <w:ins w:id="69" w:author="UN" w:date="2015-07-04T16:23:00Z">
        <w:r>
          <w:t>Increase</w:t>
        </w:r>
      </w:ins>
      <w:r>
        <w:t xml:space="preserve"> investment, including through enhanced international cooperation, in rural infrastructure, agricultural research and extension services, technology development</w:t>
      </w:r>
      <w:del w:id="70" w:author="UN" w:date="2015-07-04T16:23:00Z">
        <w:r w:rsidR="0035735D">
          <w:delText>,</w:delText>
        </w:r>
      </w:del>
      <w:r>
        <w:t xml:space="preserve"> and plant and livestock gene banks </w:t>
      </w:r>
      <w:ins w:id="71" w:author="UN" w:date="2015-07-04T16:23:00Z">
        <w:r>
          <w:t xml:space="preserve">in order </w:t>
        </w:r>
      </w:ins>
      <w:r>
        <w:t>to enhance agricultural productive capacity in developing countries, in particular</w:t>
      </w:r>
      <w:del w:id="72" w:author="UN" w:date="2015-07-04T16:23:00Z">
        <w:r w:rsidR="0035735D">
          <w:delText xml:space="preserve"> in</w:delText>
        </w:r>
      </w:del>
      <w:r>
        <w:t xml:space="preserve"> least developed countries</w:t>
      </w:r>
    </w:p>
    <w:p w14:paraId="69E2E37A" w14:textId="77777777" w:rsidR="00E13641" w:rsidRDefault="00E13641" w:rsidP="00E13641"/>
    <w:p w14:paraId="403DA9B8" w14:textId="17E27053" w:rsidR="00E13641" w:rsidRDefault="00E13641" w:rsidP="00E13641">
      <w:r>
        <w:t>2.b</w:t>
      </w:r>
      <w:del w:id="73" w:author="UN" w:date="2015-07-04T16:23:00Z">
        <w:r w:rsidR="0035735D">
          <w:delText>. correct</w:delText>
        </w:r>
      </w:del>
      <w:ins w:id="74" w:author="UN" w:date="2015-07-04T16:23:00Z">
        <w:r>
          <w:t xml:space="preserve"> Correct</w:t>
        </w:r>
      </w:ins>
      <w:r>
        <w:t xml:space="preserve"> and prevent trade restrictions and distortions in world agricultural markets</w:t>
      </w:r>
      <w:ins w:id="75" w:author="UN" w:date="2015-07-04T16:23:00Z">
        <w:r>
          <w:t>,</w:t>
        </w:r>
      </w:ins>
      <w:r>
        <w:t xml:space="preserve"> including </w:t>
      </w:r>
      <w:del w:id="76" w:author="UN" w:date="2015-07-04T16:23:00Z">
        <w:r w:rsidR="0035735D">
          <w:delText>by</w:delText>
        </w:r>
      </w:del>
      <w:ins w:id="77" w:author="UN" w:date="2015-07-04T16:23:00Z">
        <w:r>
          <w:t>through</w:t>
        </w:r>
      </w:ins>
      <w:r>
        <w:t xml:space="preserve"> the parallel elimination of all forms of agricultural export subsidies and all export measures with equivalent effect, in accordance with the mandate of the Doha Development Round</w:t>
      </w:r>
    </w:p>
    <w:p w14:paraId="18A4CEFD" w14:textId="77777777" w:rsidR="00E13641" w:rsidRDefault="00E13641" w:rsidP="00E13641"/>
    <w:p w14:paraId="05A57CE8" w14:textId="2C2C1693" w:rsidR="00E13641" w:rsidRDefault="00E13641" w:rsidP="00E13641">
      <w:proofErr w:type="gramStart"/>
      <w:r>
        <w:t>2.c</w:t>
      </w:r>
      <w:proofErr w:type="gramEnd"/>
      <w:del w:id="78" w:author="UN" w:date="2015-07-04T16:23:00Z">
        <w:r w:rsidR="0035735D">
          <w:delText>. adopt</w:delText>
        </w:r>
      </w:del>
      <w:ins w:id="79" w:author="UN" w:date="2015-07-04T16:23:00Z">
        <w:r>
          <w:t xml:space="preserve"> Adopt</w:t>
        </w:r>
      </w:ins>
      <w:r>
        <w:t xml:space="preserve"> measures to ensure the proper functioning of food commodity markets and their derivatives</w:t>
      </w:r>
      <w:del w:id="80" w:author="UN" w:date="2015-07-04T16:23:00Z">
        <w:r w:rsidR="0035735D">
          <w:delText>,</w:delText>
        </w:r>
      </w:del>
      <w:r>
        <w:t xml:space="preserve"> and facilitate timely access to market information, including on food reserves, in order to help limit extreme food price volatility</w:t>
      </w:r>
    </w:p>
    <w:p w14:paraId="38B57E37" w14:textId="77777777" w:rsidR="00E13641" w:rsidRDefault="00E13641" w:rsidP="00E13641">
      <w:pPr>
        <w:rPr>
          <w:ins w:id="81" w:author="UN" w:date="2015-07-04T16:23:00Z"/>
        </w:rPr>
      </w:pPr>
    </w:p>
    <w:p w14:paraId="25B7C4B8" w14:textId="77777777" w:rsidR="00E13641" w:rsidRDefault="00E13641" w:rsidP="00E13641"/>
    <w:p w14:paraId="16029E4A" w14:textId="77777777" w:rsidR="00E13641" w:rsidRDefault="00E13641" w:rsidP="00E13641">
      <w:r>
        <w:lastRenderedPageBreak/>
        <w:t>Goal 3. Ensure healthy lives and promote well-being for all at all ages</w:t>
      </w:r>
    </w:p>
    <w:p w14:paraId="7D7F2F62" w14:textId="77777777" w:rsidR="00E13641" w:rsidRDefault="00E13641" w:rsidP="00E13641"/>
    <w:p w14:paraId="326AD919" w14:textId="77777777" w:rsidR="0035735D" w:rsidRDefault="0035735D" w:rsidP="0035735D">
      <w:pPr>
        <w:rPr>
          <w:del w:id="82" w:author="UN" w:date="2015-07-04T16:23:00Z"/>
        </w:rPr>
      </w:pPr>
    </w:p>
    <w:p w14:paraId="1349ACC7" w14:textId="481769CD" w:rsidR="00E13641" w:rsidRDefault="00E13641" w:rsidP="00E13641">
      <w:r>
        <w:t xml:space="preserve">3.1 </w:t>
      </w:r>
      <w:del w:id="83" w:author="UN" w:date="2015-07-04T16:23:00Z">
        <w:r w:rsidR="0035735D">
          <w:delText>by</w:delText>
        </w:r>
      </w:del>
      <w:ins w:id="84" w:author="UN" w:date="2015-07-04T16:23:00Z">
        <w:r>
          <w:t>By</w:t>
        </w:r>
      </w:ins>
      <w:r>
        <w:t xml:space="preserve"> 2030</w:t>
      </w:r>
      <w:ins w:id="85" w:author="UN" w:date="2015-07-04T16:23:00Z">
        <w:r>
          <w:t>,</w:t>
        </w:r>
      </w:ins>
      <w:r>
        <w:t xml:space="preserve"> reduce the global maternal mortality ratio to less than 70 per 100,000 live births</w:t>
      </w:r>
    </w:p>
    <w:p w14:paraId="0C76109C" w14:textId="77777777" w:rsidR="00E13641" w:rsidRDefault="00E13641" w:rsidP="00E13641"/>
    <w:p w14:paraId="2867DAA2" w14:textId="2A545730" w:rsidR="00E13641" w:rsidRDefault="00E13641" w:rsidP="00E13641">
      <w:r>
        <w:t xml:space="preserve">3.2 </w:t>
      </w:r>
      <w:del w:id="86" w:author="UN" w:date="2015-07-04T16:23:00Z">
        <w:r w:rsidR="0035735D">
          <w:delText>by</w:delText>
        </w:r>
      </w:del>
      <w:ins w:id="87" w:author="UN" w:date="2015-07-04T16:23:00Z">
        <w:r>
          <w:t>By</w:t>
        </w:r>
      </w:ins>
      <w:r>
        <w:t xml:space="preserve"> 2030</w:t>
      </w:r>
      <w:ins w:id="88" w:author="UN" w:date="2015-07-04T16:23:00Z">
        <w:r>
          <w:t>,</w:t>
        </w:r>
      </w:ins>
      <w:r>
        <w:t xml:space="preserve"> end preventable deaths of </w:t>
      </w:r>
      <w:proofErr w:type="spellStart"/>
      <w:r>
        <w:t>newborns</w:t>
      </w:r>
      <w:proofErr w:type="spellEnd"/>
      <w:r>
        <w:t xml:space="preserve"> and </w:t>
      </w:r>
      <w:del w:id="89" w:author="UN" w:date="2015-07-04T16:23:00Z">
        <w:r w:rsidR="0035735D">
          <w:delText xml:space="preserve">under-five </w:delText>
        </w:r>
      </w:del>
      <w:r>
        <w:t>children</w:t>
      </w:r>
      <w:ins w:id="90" w:author="UN" w:date="2015-07-04T16:23:00Z">
        <w:r>
          <w:t xml:space="preserve"> under 5 years of age</w:t>
        </w:r>
      </w:ins>
    </w:p>
    <w:p w14:paraId="333B47E7" w14:textId="77777777" w:rsidR="00E13641" w:rsidRDefault="00E13641" w:rsidP="00E13641"/>
    <w:p w14:paraId="04423499" w14:textId="6435A8A2" w:rsidR="00E13641" w:rsidRDefault="00E13641" w:rsidP="00E13641">
      <w:r>
        <w:t xml:space="preserve">3.3 </w:t>
      </w:r>
      <w:del w:id="91" w:author="UN" w:date="2015-07-04T16:23:00Z">
        <w:r w:rsidR="0035735D">
          <w:delText>by</w:delText>
        </w:r>
      </w:del>
      <w:ins w:id="92" w:author="UN" w:date="2015-07-04T16:23:00Z">
        <w:r>
          <w:t>By</w:t>
        </w:r>
      </w:ins>
      <w:r>
        <w:t xml:space="preserve"> 2030</w:t>
      </w:r>
      <w:ins w:id="93" w:author="UN" w:date="2015-07-04T16:23:00Z">
        <w:r>
          <w:t>,</w:t>
        </w:r>
      </w:ins>
      <w:r>
        <w:t xml:space="preserve"> end the epidemics of AIDS, tuberculosis, malaria</w:t>
      </w:r>
      <w:del w:id="94" w:author="UN" w:date="2015-07-04T16:23:00Z">
        <w:r w:rsidR="0035735D">
          <w:delText>,</w:delText>
        </w:r>
      </w:del>
      <w:r>
        <w:t xml:space="preserve"> and neglected tropical diseases and combat hepatitis, water-borne diseases</w:t>
      </w:r>
      <w:del w:id="95" w:author="UN" w:date="2015-07-04T16:23:00Z">
        <w:r w:rsidR="0035735D">
          <w:delText>,</w:delText>
        </w:r>
      </w:del>
      <w:r>
        <w:t xml:space="preserve"> and other communicable diseases</w:t>
      </w:r>
    </w:p>
    <w:p w14:paraId="7AE89696" w14:textId="77777777" w:rsidR="00E13641" w:rsidRDefault="00E13641" w:rsidP="00E13641"/>
    <w:p w14:paraId="47E603DC" w14:textId="7F5BEA90" w:rsidR="00E13641" w:rsidRDefault="00E13641" w:rsidP="00E13641">
      <w:r>
        <w:t xml:space="preserve">3.4 </w:t>
      </w:r>
      <w:del w:id="96" w:author="UN" w:date="2015-07-04T16:23:00Z">
        <w:r w:rsidR="0035735D">
          <w:delText>by</w:delText>
        </w:r>
      </w:del>
      <w:ins w:id="97" w:author="UN" w:date="2015-07-04T16:23:00Z">
        <w:r>
          <w:t>By</w:t>
        </w:r>
      </w:ins>
      <w:r>
        <w:t xml:space="preserve"> 2030</w:t>
      </w:r>
      <w:ins w:id="98" w:author="UN" w:date="2015-07-04T16:23:00Z">
        <w:r>
          <w:t>,</w:t>
        </w:r>
      </w:ins>
      <w:r>
        <w:t xml:space="preserve"> reduce by </w:t>
      </w:r>
      <w:proofErr w:type="gramStart"/>
      <w:r>
        <w:t>one</w:t>
      </w:r>
      <w:del w:id="99" w:author="UN" w:date="2015-07-04T16:23:00Z">
        <w:r w:rsidR="0035735D">
          <w:delText>-</w:delText>
        </w:r>
      </w:del>
      <w:ins w:id="100" w:author="UN" w:date="2015-07-04T16:23:00Z">
        <w:r>
          <w:t xml:space="preserve"> </w:t>
        </w:r>
      </w:ins>
      <w:r>
        <w:t>third</w:t>
      </w:r>
      <w:proofErr w:type="gramEnd"/>
      <w:r>
        <w:t xml:space="preserve"> </w:t>
      </w:r>
      <w:del w:id="101" w:author="UN" w:date="2015-07-04T16:23:00Z">
        <w:r w:rsidR="0035735D">
          <w:delText>pre-mature</w:delText>
        </w:r>
      </w:del>
      <w:ins w:id="102" w:author="UN" w:date="2015-07-04T16:23:00Z">
        <w:r>
          <w:t>premature</w:t>
        </w:r>
      </w:ins>
      <w:r>
        <w:t xml:space="preserve"> mortality from non-communicable diseases </w:t>
      </w:r>
      <w:del w:id="103" w:author="UN" w:date="2015-07-04T16:23:00Z">
        <w:r w:rsidR="0035735D">
          <w:delText xml:space="preserve">(NCDs) </w:delText>
        </w:r>
      </w:del>
      <w:r>
        <w:t>through prevention and treatment</w:t>
      </w:r>
      <w:del w:id="104" w:author="UN" w:date="2015-07-04T16:23:00Z">
        <w:r w:rsidR="0035735D">
          <w:delText>,</w:delText>
        </w:r>
      </w:del>
      <w:r>
        <w:t xml:space="preserve"> and promote mental health and </w:t>
      </w:r>
      <w:del w:id="105" w:author="UN" w:date="2015-07-04T16:23:00Z">
        <w:r w:rsidR="0035735D">
          <w:delText>wellbeing</w:delText>
        </w:r>
      </w:del>
      <w:ins w:id="106" w:author="UN" w:date="2015-07-04T16:23:00Z">
        <w:r>
          <w:t>well-being</w:t>
        </w:r>
      </w:ins>
    </w:p>
    <w:p w14:paraId="5E2EE311" w14:textId="77777777" w:rsidR="00E13641" w:rsidRDefault="00E13641" w:rsidP="00E13641"/>
    <w:p w14:paraId="47C9DC57" w14:textId="04428B81" w:rsidR="00E13641" w:rsidRDefault="00E13641" w:rsidP="00E13641">
      <w:r>
        <w:t xml:space="preserve">3.5 </w:t>
      </w:r>
      <w:del w:id="107" w:author="UN" w:date="2015-07-04T16:23:00Z">
        <w:r w:rsidR="0035735D">
          <w:delText>strengthen</w:delText>
        </w:r>
      </w:del>
      <w:ins w:id="108" w:author="UN" w:date="2015-07-04T16:23:00Z">
        <w:r>
          <w:t>Strengthen the</w:t>
        </w:r>
      </w:ins>
      <w:r>
        <w:t xml:space="preserve"> prevention and treatment of substance abuse, including narcotic drug abuse and harmful use of alcohol</w:t>
      </w:r>
    </w:p>
    <w:p w14:paraId="2616D54A" w14:textId="77777777" w:rsidR="00E13641" w:rsidRDefault="00E13641" w:rsidP="00E13641"/>
    <w:p w14:paraId="55014FFF" w14:textId="07EE8AA4" w:rsidR="00E13641" w:rsidRDefault="00E13641" w:rsidP="00E13641">
      <w:r>
        <w:t xml:space="preserve">3.6 </w:t>
      </w:r>
      <w:del w:id="109" w:author="UN" w:date="2015-07-04T16:23:00Z">
        <w:r w:rsidR="0035735D">
          <w:delText>by</w:delText>
        </w:r>
      </w:del>
      <w:ins w:id="110" w:author="UN" w:date="2015-07-04T16:23:00Z">
        <w:r>
          <w:t>By</w:t>
        </w:r>
      </w:ins>
      <w:r>
        <w:t xml:space="preserve"> 2020</w:t>
      </w:r>
      <w:ins w:id="111" w:author="UN" w:date="2015-07-04T16:23:00Z">
        <w:r>
          <w:t>,</w:t>
        </w:r>
      </w:ins>
      <w:r>
        <w:t xml:space="preserve"> halve </w:t>
      </w:r>
      <w:ins w:id="112" w:author="UN" w:date="2015-07-04T16:23:00Z">
        <w:r>
          <w:t xml:space="preserve">the number of </w:t>
        </w:r>
      </w:ins>
      <w:r>
        <w:t>global deaths and injuries from road traffic accidents</w:t>
      </w:r>
    </w:p>
    <w:p w14:paraId="2E66DADB" w14:textId="77777777" w:rsidR="00E13641" w:rsidRDefault="00E13641" w:rsidP="00E13641"/>
    <w:p w14:paraId="3AE6C8A5" w14:textId="4B0B3E5F" w:rsidR="00E13641" w:rsidRDefault="00E13641" w:rsidP="00E13641">
      <w:r>
        <w:t xml:space="preserve">3.7 </w:t>
      </w:r>
      <w:del w:id="113" w:author="UN" w:date="2015-07-04T16:23:00Z">
        <w:r w:rsidR="0035735D">
          <w:delText>by</w:delText>
        </w:r>
      </w:del>
      <w:ins w:id="114" w:author="UN" w:date="2015-07-04T16:23:00Z">
        <w:r>
          <w:t>By</w:t>
        </w:r>
      </w:ins>
      <w:r>
        <w:t xml:space="preserve"> 2030</w:t>
      </w:r>
      <w:ins w:id="115" w:author="UN" w:date="2015-07-04T16:23:00Z">
        <w:r>
          <w:t>,</w:t>
        </w:r>
      </w:ins>
      <w:r>
        <w:t xml:space="preserve"> ensure universal access to sexual and reproductive health</w:t>
      </w:r>
      <w:del w:id="116" w:author="UN" w:date="2015-07-04T16:23:00Z">
        <w:r w:rsidR="0035735D">
          <w:delText xml:space="preserve"> </w:delText>
        </w:r>
      </w:del>
      <w:ins w:id="117" w:author="UN" w:date="2015-07-04T16:23:00Z">
        <w:r>
          <w:t>-</w:t>
        </w:r>
      </w:ins>
      <w:r>
        <w:t>care services, including for family planning, information and education, and the integration of reproductive health into national strategies and programmes</w:t>
      </w:r>
    </w:p>
    <w:p w14:paraId="42AC278D" w14:textId="77777777" w:rsidR="00E13641" w:rsidRDefault="00E13641" w:rsidP="00E13641"/>
    <w:p w14:paraId="61761C3F" w14:textId="1D7C98E7" w:rsidR="00E13641" w:rsidRDefault="00E13641" w:rsidP="00E13641">
      <w:r>
        <w:t xml:space="preserve">3.8 </w:t>
      </w:r>
      <w:del w:id="118" w:author="UN" w:date="2015-07-04T16:23:00Z">
        <w:r w:rsidR="0035735D">
          <w:delText>achieve</w:delText>
        </w:r>
      </w:del>
      <w:ins w:id="119" w:author="UN" w:date="2015-07-04T16:23:00Z">
        <w:r>
          <w:t>Achieve</w:t>
        </w:r>
      </w:ins>
      <w:r>
        <w:t xml:space="preserve"> universal health coverage</w:t>
      </w:r>
      <w:del w:id="120" w:author="UN" w:date="2015-07-04T16:23:00Z">
        <w:r w:rsidR="0035735D">
          <w:delText xml:space="preserve"> (UHC),</w:delText>
        </w:r>
      </w:del>
      <w:ins w:id="121" w:author="UN" w:date="2015-07-04T16:23:00Z">
        <w:r>
          <w:t>,</w:t>
        </w:r>
      </w:ins>
      <w:r>
        <w:t xml:space="preserve"> including financial risk protection, access to quality essential health</w:t>
      </w:r>
      <w:del w:id="122" w:author="UN" w:date="2015-07-04T16:23:00Z">
        <w:r w:rsidR="0035735D">
          <w:delText xml:space="preserve"> </w:delText>
        </w:r>
      </w:del>
      <w:ins w:id="123" w:author="UN" w:date="2015-07-04T16:23:00Z">
        <w:r>
          <w:t>-</w:t>
        </w:r>
      </w:ins>
      <w:r>
        <w:t>care services</w:t>
      </w:r>
      <w:del w:id="124" w:author="UN" w:date="2015-07-04T16:23:00Z">
        <w:r w:rsidR="0035735D">
          <w:delText>,</w:delText>
        </w:r>
      </w:del>
      <w:r>
        <w:t xml:space="preserve"> and access to safe, effective, quality</w:t>
      </w:r>
      <w:del w:id="125" w:author="UN" w:date="2015-07-04T16:23:00Z">
        <w:r w:rsidR="0035735D">
          <w:delText>,</w:delText>
        </w:r>
      </w:del>
      <w:r>
        <w:t xml:space="preserve"> and affordable essential medicines and vaccines for all</w:t>
      </w:r>
    </w:p>
    <w:p w14:paraId="0B26766E" w14:textId="77777777" w:rsidR="00E13641" w:rsidRDefault="00E13641" w:rsidP="00E13641"/>
    <w:p w14:paraId="5D9A0FC2" w14:textId="0F4ED77C" w:rsidR="00E13641" w:rsidRDefault="00E13641" w:rsidP="00E13641">
      <w:r>
        <w:t xml:space="preserve">3.9 </w:t>
      </w:r>
      <w:del w:id="126" w:author="UN" w:date="2015-07-04T16:23:00Z">
        <w:r w:rsidR="0035735D">
          <w:delText>by</w:delText>
        </w:r>
      </w:del>
      <w:ins w:id="127" w:author="UN" w:date="2015-07-04T16:23:00Z">
        <w:r>
          <w:t>By</w:t>
        </w:r>
      </w:ins>
      <w:r>
        <w:t xml:space="preserve"> 2030</w:t>
      </w:r>
      <w:ins w:id="128" w:author="UN" w:date="2015-07-04T16:23:00Z">
        <w:r>
          <w:t>,</w:t>
        </w:r>
      </w:ins>
      <w:r>
        <w:t xml:space="preserve"> substantially reduce the number of deaths and illnesses from hazardous chemicals and air, water</w:t>
      </w:r>
      <w:del w:id="129" w:author="UN" w:date="2015-07-04T16:23:00Z">
        <w:r w:rsidR="0035735D">
          <w:delText>,</w:delText>
        </w:r>
      </w:del>
      <w:r>
        <w:t xml:space="preserve"> and soil pollution and contamination</w:t>
      </w:r>
    </w:p>
    <w:p w14:paraId="7A5B6F59" w14:textId="77777777" w:rsidR="00E13641" w:rsidRDefault="00E13641" w:rsidP="00E13641"/>
    <w:p w14:paraId="20CB9C6D" w14:textId="5EAD5D87" w:rsidR="00E13641" w:rsidRDefault="00E13641" w:rsidP="00E13641">
      <w:proofErr w:type="gramStart"/>
      <w:r>
        <w:t>3.a</w:t>
      </w:r>
      <w:proofErr w:type="gramEnd"/>
      <w:r>
        <w:t xml:space="preserve"> </w:t>
      </w:r>
      <w:del w:id="130" w:author="UN" w:date="2015-07-04T16:23:00Z">
        <w:r w:rsidR="0035735D">
          <w:delText xml:space="preserve">strengthen </w:delText>
        </w:r>
      </w:del>
      <w:ins w:id="131" w:author="UN" w:date="2015-07-04T16:23:00Z">
        <w:r>
          <w:t xml:space="preserve">Strengthen the </w:t>
        </w:r>
      </w:ins>
      <w:r>
        <w:t xml:space="preserve">implementation of the </w:t>
      </w:r>
      <w:ins w:id="132" w:author="UN" w:date="2015-07-04T16:23:00Z">
        <w:r>
          <w:t xml:space="preserve">World Health Organization </w:t>
        </w:r>
      </w:ins>
      <w:r>
        <w:t>Framework Convention on Tobacco Control in all countries</w:t>
      </w:r>
      <w:ins w:id="133" w:author="UN" w:date="2015-07-04T16:23:00Z">
        <w:r>
          <w:t>,</w:t>
        </w:r>
      </w:ins>
      <w:r>
        <w:t xml:space="preserve"> as appropriate</w:t>
      </w:r>
    </w:p>
    <w:p w14:paraId="3E3CB513" w14:textId="77777777" w:rsidR="00E13641" w:rsidRDefault="00E13641" w:rsidP="00E13641"/>
    <w:p w14:paraId="39FB6B93" w14:textId="6CE9CCFE" w:rsidR="00E13641" w:rsidRDefault="00E13641" w:rsidP="00E13641">
      <w:proofErr w:type="gramStart"/>
      <w:r>
        <w:t xml:space="preserve">3.b </w:t>
      </w:r>
      <w:del w:id="134" w:author="UN" w:date="2015-07-04T16:23:00Z">
        <w:r w:rsidR="0035735D">
          <w:delText>support</w:delText>
        </w:r>
      </w:del>
      <w:ins w:id="135" w:author="UN" w:date="2015-07-04T16:23:00Z">
        <w:r>
          <w:t>Support the</w:t>
        </w:r>
      </w:ins>
      <w:r>
        <w:t xml:space="preserve"> research and development of vaccines and medicines for the communicable and </w:t>
      </w:r>
      <w:del w:id="136" w:author="UN" w:date="2015-07-04T16:23:00Z">
        <w:r w:rsidR="0035735D">
          <w:delText>non-communicable</w:delText>
        </w:r>
      </w:del>
      <w:proofErr w:type="spellStart"/>
      <w:ins w:id="137" w:author="UN" w:date="2015-07-04T16:23:00Z">
        <w:r>
          <w:t>noncommunicable</w:t>
        </w:r>
      </w:ins>
      <w:proofErr w:type="spellEnd"/>
      <w:r>
        <w:t xml:space="preserve"> diseases that primarily affect developing countries, </w:t>
      </w:r>
      <w:r>
        <w:lastRenderedPageBreak/>
        <w:t xml:space="preserve">provide access to affordable essential medicines and vaccines, in accordance with the Doha Declaration </w:t>
      </w:r>
      <w:ins w:id="138" w:author="UN" w:date="2015-07-04T16:23:00Z">
        <w:r>
          <w:t xml:space="preserve">on the TRIPS Agreement and Public Health, </w:t>
        </w:r>
      </w:ins>
      <w:r>
        <w:t xml:space="preserve">which affirms the right of developing countries to use to the full the provisions in the </w:t>
      </w:r>
      <w:del w:id="139" w:author="UN" w:date="2015-07-04T16:23:00Z">
        <w:r w:rsidR="0035735D">
          <w:delText>TRIPS agreement</w:delText>
        </w:r>
      </w:del>
      <w:ins w:id="140" w:author="UN" w:date="2015-07-04T16:23:00Z">
        <w:r>
          <w:t>Agreement on Trade-Related Aspects of Intellectual Property Rights</w:t>
        </w:r>
      </w:ins>
      <w:r>
        <w:t xml:space="preserve"> regarding flexibilities to protect public health</w:t>
      </w:r>
      <w:ins w:id="141" w:author="UN" w:date="2015-07-04T16:23:00Z">
        <w:r>
          <w:t>,</w:t>
        </w:r>
      </w:ins>
      <w:r>
        <w:t xml:space="preserve"> and, in particular, provide access to medicines for all</w:t>
      </w:r>
      <w:proofErr w:type="gramEnd"/>
    </w:p>
    <w:p w14:paraId="7D5ABFCA" w14:textId="77777777" w:rsidR="00E13641" w:rsidRDefault="00E13641" w:rsidP="00E13641"/>
    <w:p w14:paraId="1D7C9CF9" w14:textId="51C373D8" w:rsidR="00E13641" w:rsidRDefault="00E13641" w:rsidP="00E13641">
      <w:proofErr w:type="gramStart"/>
      <w:r>
        <w:t>3.c</w:t>
      </w:r>
      <w:proofErr w:type="gramEnd"/>
      <w:r>
        <w:t xml:space="preserve"> </w:t>
      </w:r>
      <w:ins w:id="142" w:author="UN" w:date="2015-07-04T16:23:00Z">
        <w:r>
          <w:t xml:space="preserve">Substantially </w:t>
        </w:r>
      </w:ins>
      <w:r>
        <w:t xml:space="preserve">increase </w:t>
      </w:r>
      <w:del w:id="143" w:author="UN" w:date="2015-07-04T16:23:00Z">
        <w:r w:rsidR="0035735D">
          <w:delText xml:space="preserve">substantially </w:delText>
        </w:r>
      </w:del>
      <w:r>
        <w:t>health financing and the recruitment, development</w:t>
      </w:r>
      <w:del w:id="144" w:author="UN" w:date="2015-07-04T16:23:00Z">
        <w:r w:rsidR="0035735D">
          <w:delText xml:space="preserve"> and</w:delText>
        </w:r>
      </w:del>
      <w:ins w:id="145" w:author="UN" w:date="2015-07-04T16:23:00Z">
        <w:r>
          <w:t>,</w:t>
        </w:r>
      </w:ins>
      <w:r>
        <w:t xml:space="preserve"> training and retention of the health workforce in developing countries, especially in </w:t>
      </w:r>
      <w:del w:id="146" w:author="UN" w:date="2015-07-04T16:23:00Z">
        <w:r w:rsidR="0035735D">
          <w:delText>LDCs and SIDS</w:delText>
        </w:r>
      </w:del>
      <w:ins w:id="147" w:author="UN" w:date="2015-07-04T16:23:00Z">
        <w:r>
          <w:t>least developed countries and small island developing States</w:t>
        </w:r>
      </w:ins>
    </w:p>
    <w:p w14:paraId="509EC835" w14:textId="77777777" w:rsidR="00E13641" w:rsidRDefault="00E13641" w:rsidP="00E13641"/>
    <w:p w14:paraId="76738B97" w14:textId="6F126E70" w:rsidR="00E13641" w:rsidRDefault="00E13641" w:rsidP="00E13641">
      <w:pPr>
        <w:rPr>
          <w:ins w:id="148" w:author="UN" w:date="2015-07-04T16:23:00Z"/>
        </w:rPr>
      </w:pPr>
      <w:proofErr w:type="gramStart"/>
      <w:r>
        <w:t>3.d</w:t>
      </w:r>
      <w:proofErr w:type="gramEnd"/>
      <w:r>
        <w:t xml:space="preserve"> </w:t>
      </w:r>
      <w:del w:id="149" w:author="UN" w:date="2015-07-04T16:23:00Z">
        <w:r w:rsidR="0035735D">
          <w:delText>strengthen</w:delText>
        </w:r>
      </w:del>
      <w:ins w:id="150" w:author="UN" w:date="2015-07-04T16:23:00Z">
        <w:r>
          <w:t>Strengthen</w:t>
        </w:r>
      </w:ins>
      <w:r>
        <w:t xml:space="preserve"> the capacity of all countries, </w:t>
      </w:r>
      <w:del w:id="151" w:author="UN" w:date="2015-07-04T16:23:00Z">
        <w:r w:rsidR="0035735D">
          <w:delText>particularly</w:delText>
        </w:r>
      </w:del>
      <w:ins w:id="152" w:author="UN" w:date="2015-07-04T16:23:00Z">
        <w:r>
          <w:t>in particular</w:t>
        </w:r>
      </w:ins>
      <w:r>
        <w:t xml:space="preserve"> developing countries, for early warning, risk reduction</w:t>
      </w:r>
      <w:del w:id="153" w:author="UN" w:date="2015-07-04T16:23:00Z">
        <w:r w:rsidR="0035735D">
          <w:delText>,</w:delText>
        </w:r>
      </w:del>
      <w:r>
        <w:t xml:space="preserve"> and management of national and global health risks</w:t>
      </w:r>
      <w:ins w:id="154" w:author="UN" w:date="2015-07-04T16:23:00Z">
        <w:r>
          <w:t xml:space="preserve"> </w:t>
        </w:r>
      </w:ins>
    </w:p>
    <w:p w14:paraId="49BF271A" w14:textId="77777777" w:rsidR="00E13641" w:rsidRDefault="00E13641" w:rsidP="00E13641"/>
    <w:p w14:paraId="454BE50A" w14:textId="77777777" w:rsidR="00E13641" w:rsidRDefault="00E13641" w:rsidP="00E13641"/>
    <w:p w14:paraId="0B9E8D3F" w14:textId="3123C14A" w:rsidR="00E13641" w:rsidRDefault="00E13641" w:rsidP="00E13641">
      <w:r>
        <w:t xml:space="preserve">Goal 4. Ensure inclusive and equitable quality education and promote </w:t>
      </w:r>
      <w:del w:id="155" w:author="UN" w:date="2015-07-04T16:23:00Z">
        <w:r w:rsidR="0035735D">
          <w:delText>life-long</w:delText>
        </w:r>
      </w:del>
      <w:ins w:id="156" w:author="UN" w:date="2015-07-04T16:23:00Z">
        <w:r>
          <w:t>lifelong</w:t>
        </w:r>
      </w:ins>
      <w:r>
        <w:t xml:space="preserve"> learning opportunities for all</w:t>
      </w:r>
    </w:p>
    <w:p w14:paraId="5C9D70D8" w14:textId="77777777" w:rsidR="00E13641" w:rsidRDefault="00E13641" w:rsidP="00E13641"/>
    <w:p w14:paraId="1EFEE8D6" w14:textId="43BAFE70" w:rsidR="00E13641" w:rsidRDefault="00E13641" w:rsidP="00E13641">
      <w:r>
        <w:t xml:space="preserve">4.1 </w:t>
      </w:r>
      <w:del w:id="157" w:author="UN" w:date="2015-07-04T16:23:00Z">
        <w:r w:rsidR="0035735D">
          <w:delText>by</w:delText>
        </w:r>
      </w:del>
      <w:ins w:id="158" w:author="UN" w:date="2015-07-04T16:23:00Z">
        <w:r>
          <w:t>By</w:t>
        </w:r>
      </w:ins>
      <w:r>
        <w:t xml:space="preserve"> 2030, ensure that all girls and boys complete free, equitable and quality primary and secondary education leading to relevant and effective learning outcomes</w:t>
      </w:r>
    </w:p>
    <w:p w14:paraId="34370F78" w14:textId="77777777" w:rsidR="00E13641" w:rsidRDefault="00E13641" w:rsidP="00E13641"/>
    <w:p w14:paraId="3F592B23" w14:textId="77BFDE42" w:rsidR="00E13641" w:rsidRDefault="00E13641" w:rsidP="00E13641">
      <w:r>
        <w:t xml:space="preserve">4.2 </w:t>
      </w:r>
      <w:del w:id="159" w:author="UN" w:date="2015-07-04T16:23:00Z">
        <w:r w:rsidR="0035735D">
          <w:delText>by</w:delText>
        </w:r>
      </w:del>
      <w:ins w:id="160" w:author="UN" w:date="2015-07-04T16:23:00Z">
        <w:r>
          <w:t>By</w:t>
        </w:r>
      </w:ins>
      <w:r>
        <w:t xml:space="preserve"> 2030</w:t>
      </w:r>
      <w:ins w:id="161" w:author="UN" w:date="2015-07-04T16:23:00Z">
        <w:r>
          <w:t>,</w:t>
        </w:r>
      </w:ins>
      <w:r>
        <w:t xml:space="preserve"> ensure that all girls and boys have access to quality early childhood development, care and pre-primary education so that they are ready for primary education</w:t>
      </w:r>
    </w:p>
    <w:p w14:paraId="5AD8AE90" w14:textId="77777777" w:rsidR="00E13641" w:rsidRDefault="00E13641" w:rsidP="00E13641"/>
    <w:p w14:paraId="45ADA3C7" w14:textId="16BE866F" w:rsidR="00E13641" w:rsidRDefault="00E13641" w:rsidP="00E13641">
      <w:r>
        <w:t xml:space="preserve">4.3 </w:t>
      </w:r>
      <w:del w:id="162" w:author="UN" w:date="2015-07-04T16:23:00Z">
        <w:r w:rsidR="0035735D">
          <w:delText>by</w:delText>
        </w:r>
      </w:del>
      <w:ins w:id="163" w:author="UN" w:date="2015-07-04T16:23:00Z">
        <w:r>
          <w:t>By</w:t>
        </w:r>
      </w:ins>
      <w:r>
        <w:t xml:space="preserve"> 2030</w:t>
      </w:r>
      <w:ins w:id="164" w:author="UN" w:date="2015-07-04T16:23:00Z">
        <w:r>
          <w:t>,</w:t>
        </w:r>
      </w:ins>
      <w:r>
        <w:t xml:space="preserve"> ensure equal access for all women and men to affordable </w:t>
      </w:r>
      <w:ins w:id="165" w:author="UN" w:date="2015-07-04T16:23:00Z">
        <w:r>
          <w:t xml:space="preserve">and </w:t>
        </w:r>
      </w:ins>
      <w:r>
        <w:t>quality technical, vocational and tertiary education, including university</w:t>
      </w:r>
    </w:p>
    <w:p w14:paraId="3170DE7D" w14:textId="77777777" w:rsidR="00E13641" w:rsidRDefault="00E13641" w:rsidP="00E13641"/>
    <w:p w14:paraId="5214290A" w14:textId="52073254" w:rsidR="00E13641" w:rsidRDefault="00E13641" w:rsidP="00E13641">
      <w:r>
        <w:t xml:space="preserve">4.4 </w:t>
      </w:r>
      <w:del w:id="166" w:author="UN" w:date="2015-07-04T16:23:00Z">
        <w:r w:rsidR="0035735D">
          <w:delText>by</w:delText>
        </w:r>
      </w:del>
      <w:ins w:id="167" w:author="UN" w:date="2015-07-04T16:23:00Z">
        <w:r>
          <w:t>By</w:t>
        </w:r>
      </w:ins>
      <w:r>
        <w:t xml:space="preserve"> 2030, increase by </w:t>
      </w:r>
      <w:ins w:id="168" w:author="UN" w:date="2015-07-04T16:23:00Z">
        <w:r>
          <w:t>[</w:t>
        </w:r>
      </w:ins>
      <w:r>
        <w:t>x</w:t>
      </w:r>
      <w:del w:id="169" w:author="UN" w:date="2015-07-04T16:23:00Z">
        <w:r w:rsidR="0035735D">
          <w:delText>%</w:delText>
        </w:r>
      </w:del>
      <w:ins w:id="170" w:author="UN" w:date="2015-07-04T16:23:00Z">
        <w:r>
          <w:t>] per cent</w:t>
        </w:r>
      </w:ins>
      <w:r>
        <w:t xml:space="preserve"> the number of youth and adults who have relevant skills, including technical and vocational skills, for employment, decent jobs and entrepreneurship</w:t>
      </w:r>
    </w:p>
    <w:p w14:paraId="6A775759" w14:textId="77777777" w:rsidR="00E13641" w:rsidRDefault="00E13641" w:rsidP="00E13641"/>
    <w:p w14:paraId="7F5ECEB0" w14:textId="401DE001" w:rsidR="00E13641" w:rsidRDefault="00E13641" w:rsidP="00E13641">
      <w:r>
        <w:t xml:space="preserve">4.5 </w:t>
      </w:r>
      <w:del w:id="171" w:author="UN" w:date="2015-07-04T16:23:00Z">
        <w:r w:rsidR="0035735D">
          <w:delText>by</w:delText>
        </w:r>
      </w:del>
      <w:ins w:id="172" w:author="UN" w:date="2015-07-04T16:23:00Z">
        <w:r>
          <w:t>By</w:t>
        </w:r>
      </w:ins>
      <w:r>
        <w:t xml:space="preserve"> </w:t>
      </w:r>
      <w:proofErr w:type="gramStart"/>
      <w:r>
        <w:t>2030,</w:t>
      </w:r>
      <w:proofErr w:type="gramEnd"/>
      <w:r>
        <w:t xml:space="preserve"> eliminate gender disparities in education and ensure equal access to all levels of education and vocational training for the vulnerable, including persons with disabilities, indigenous peoples</w:t>
      </w:r>
      <w:del w:id="173" w:author="UN" w:date="2015-07-04T16:23:00Z">
        <w:r w:rsidR="0035735D">
          <w:delText>,</w:delText>
        </w:r>
      </w:del>
      <w:r>
        <w:t xml:space="preserve"> and children in vulnerable situations</w:t>
      </w:r>
    </w:p>
    <w:p w14:paraId="732C4293" w14:textId="77777777" w:rsidR="00E13641" w:rsidRDefault="00E13641" w:rsidP="00E13641"/>
    <w:p w14:paraId="0402FF5C" w14:textId="64F861A9" w:rsidR="00E13641" w:rsidRDefault="00E13641" w:rsidP="00E13641">
      <w:r>
        <w:t xml:space="preserve">4.6 </w:t>
      </w:r>
      <w:del w:id="174" w:author="UN" w:date="2015-07-04T16:23:00Z">
        <w:r w:rsidR="0035735D">
          <w:delText>by</w:delText>
        </w:r>
      </w:del>
      <w:ins w:id="175" w:author="UN" w:date="2015-07-04T16:23:00Z">
        <w:r>
          <w:t>By</w:t>
        </w:r>
      </w:ins>
      <w:r>
        <w:t xml:space="preserve"> 2030</w:t>
      </w:r>
      <w:ins w:id="176" w:author="UN" w:date="2015-07-04T16:23:00Z">
        <w:r>
          <w:t>,</w:t>
        </w:r>
      </w:ins>
      <w:r>
        <w:t xml:space="preserve"> ensure that all youth and at least </w:t>
      </w:r>
      <w:ins w:id="177" w:author="UN" w:date="2015-07-04T16:23:00Z">
        <w:r>
          <w:t>[</w:t>
        </w:r>
      </w:ins>
      <w:r>
        <w:t>x</w:t>
      </w:r>
      <w:del w:id="178" w:author="UN" w:date="2015-07-04T16:23:00Z">
        <w:r w:rsidR="0035735D">
          <w:delText>%</w:delText>
        </w:r>
      </w:del>
      <w:ins w:id="179" w:author="UN" w:date="2015-07-04T16:23:00Z">
        <w:r>
          <w:t>] per cent</w:t>
        </w:r>
      </w:ins>
      <w:r>
        <w:t xml:space="preserve"> of adults, both men and women, achieve literacy and numeracy</w:t>
      </w:r>
    </w:p>
    <w:p w14:paraId="020B2CF0" w14:textId="77777777" w:rsidR="00E13641" w:rsidRDefault="00E13641" w:rsidP="00E13641"/>
    <w:p w14:paraId="01C7B5BA" w14:textId="605DC1E7" w:rsidR="00E13641" w:rsidRDefault="00E13641" w:rsidP="00E13641">
      <w:r>
        <w:lastRenderedPageBreak/>
        <w:t xml:space="preserve">4.7 </w:t>
      </w:r>
      <w:del w:id="180" w:author="UN" w:date="2015-07-04T16:23:00Z">
        <w:r w:rsidR="0035735D">
          <w:delText>by</w:delText>
        </w:r>
      </w:del>
      <w:ins w:id="181" w:author="UN" w:date="2015-07-04T16:23:00Z">
        <w:r>
          <w:t>By</w:t>
        </w:r>
      </w:ins>
      <w:r>
        <w:t xml:space="preserve"> 2030</w:t>
      </w:r>
      <w:ins w:id="182" w:author="UN" w:date="2015-07-04T16:23:00Z">
        <w:r>
          <w:t>,</w:t>
        </w:r>
      </w:ins>
      <w:r>
        <w:t xml:space="preserve"> ensure </w:t>
      </w:r>
      <w:ins w:id="183" w:author="UN" w:date="2015-07-04T16:23:00Z">
        <w:r>
          <w:t xml:space="preserve">that </w:t>
        </w:r>
      </w:ins>
      <w:r>
        <w:t xml:space="preserve">all learners acquire </w:t>
      </w:r>
      <w:ins w:id="184" w:author="UN" w:date="2015-07-04T16:23:00Z">
        <w:r>
          <w:t xml:space="preserve">the </w:t>
        </w:r>
      </w:ins>
      <w:r>
        <w:t>knowledge and skills needed to promote sustainable development, including</w:t>
      </w:r>
      <w:ins w:id="185" w:author="UN" w:date="2015-07-04T16:23:00Z">
        <w:r>
          <w:t>,</w:t>
        </w:r>
      </w:ins>
      <w:r>
        <w:t xml:space="preserve"> among others</w:t>
      </w:r>
      <w:ins w:id="186" w:author="UN" w:date="2015-07-04T16:23:00Z">
        <w:r>
          <w:t>,</w:t>
        </w:r>
      </w:ins>
      <w:r>
        <w:t xml:space="preserve"> through education for sustainable development and sustainable lifestyles, human rights, gender equality, promotion of a culture of peace and </w:t>
      </w:r>
      <w:del w:id="187" w:author="UN" w:date="2015-07-04T16:23:00Z">
        <w:r w:rsidR="0035735D">
          <w:delText>non-violence</w:delText>
        </w:r>
      </w:del>
      <w:ins w:id="188" w:author="UN" w:date="2015-07-04T16:23:00Z">
        <w:r>
          <w:t>nonviolence</w:t>
        </w:r>
      </w:ins>
      <w:r>
        <w:t>, global citizenship</w:t>
      </w:r>
      <w:del w:id="189" w:author="UN" w:date="2015-07-04T16:23:00Z">
        <w:r w:rsidR="0035735D">
          <w:delText>,</w:delText>
        </w:r>
      </w:del>
      <w:r>
        <w:t xml:space="preserve"> and appreciation of cultural diversity and of culture’s contribution to sustainable development</w:t>
      </w:r>
    </w:p>
    <w:p w14:paraId="65935F6F" w14:textId="77777777" w:rsidR="00E13641" w:rsidRDefault="00E13641" w:rsidP="00E13641"/>
    <w:p w14:paraId="61C1255F" w14:textId="07E491B0" w:rsidR="00E13641" w:rsidRDefault="00E13641" w:rsidP="00E13641">
      <w:proofErr w:type="gramStart"/>
      <w:r>
        <w:t>4.a</w:t>
      </w:r>
      <w:proofErr w:type="gramEnd"/>
      <w:r>
        <w:t xml:space="preserve"> </w:t>
      </w:r>
      <w:del w:id="190" w:author="UN" w:date="2015-07-04T16:23:00Z">
        <w:r w:rsidR="0035735D">
          <w:delText>build</w:delText>
        </w:r>
      </w:del>
      <w:ins w:id="191" w:author="UN" w:date="2015-07-04T16:23:00Z">
        <w:r>
          <w:t>Build</w:t>
        </w:r>
      </w:ins>
      <w:r>
        <w:t xml:space="preserve"> and upgrade education facilities that are child, disability and gender sensitive and provide safe, non-violent, inclusive and effective learning environments for all</w:t>
      </w:r>
    </w:p>
    <w:p w14:paraId="49C38FF8" w14:textId="77777777" w:rsidR="00E13641" w:rsidRDefault="00E13641" w:rsidP="00E13641"/>
    <w:p w14:paraId="6E76EA7E" w14:textId="547A68DB" w:rsidR="00E13641" w:rsidRDefault="00E13641" w:rsidP="00E13641">
      <w:r>
        <w:t xml:space="preserve">4.b </w:t>
      </w:r>
      <w:del w:id="192" w:author="UN" w:date="2015-07-04T16:23:00Z">
        <w:r w:rsidR="0035735D">
          <w:delText>by</w:delText>
        </w:r>
      </w:del>
      <w:ins w:id="193" w:author="UN" w:date="2015-07-04T16:23:00Z">
        <w:r>
          <w:t>By</w:t>
        </w:r>
      </w:ins>
      <w:r>
        <w:t xml:space="preserve"> 2020</w:t>
      </w:r>
      <w:ins w:id="194" w:author="UN" w:date="2015-07-04T16:23:00Z">
        <w:r>
          <w:t>,</w:t>
        </w:r>
      </w:ins>
      <w:r>
        <w:t xml:space="preserve"> expand by </w:t>
      </w:r>
      <w:ins w:id="195" w:author="UN" w:date="2015-07-04T16:23:00Z">
        <w:r>
          <w:t>[</w:t>
        </w:r>
      </w:ins>
      <w:r>
        <w:t>x</w:t>
      </w:r>
      <w:del w:id="196" w:author="UN" w:date="2015-07-04T16:23:00Z">
        <w:r w:rsidR="0035735D">
          <w:delText>%</w:delText>
        </w:r>
      </w:del>
      <w:ins w:id="197" w:author="UN" w:date="2015-07-04T16:23:00Z">
        <w:r>
          <w:t>] per cent</w:t>
        </w:r>
      </w:ins>
      <w:r>
        <w:t xml:space="preserve"> globally the number of scholarships </w:t>
      </w:r>
      <w:del w:id="198" w:author="UN" w:date="2015-07-04T16:23:00Z">
        <w:r w:rsidR="0035735D">
          <w:delText>for</w:delText>
        </w:r>
      </w:del>
      <w:ins w:id="199" w:author="UN" w:date="2015-07-04T16:23:00Z">
        <w:r>
          <w:t>available to</w:t>
        </w:r>
      </w:ins>
      <w:r>
        <w:t xml:space="preserve"> developing countries</w:t>
      </w:r>
      <w:ins w:id="200" w:author="UN" w:date="2015-07-04T16:23:00Z">
        <w:r>
          <w:t>,</w:t>
        </w:r>
      </w:ins>
      <w:r>
        <w:t xml:space="preserve"> in particular </w:t>
      </w:r>
      <w:del w:id="201" w:author="UN" w:date="2015-07-04T16:23:00Z">
        <w:r w:rsidR="0035735D">
          <w:delText>LDCs, SIDS</w:delText>
        </w:r>
      </w:del>
      <w:ins w:id="202" w:author="UN" w:date="2015-07-04T16:23:00Z">
        <w:r>
          <w:t>least developed countries, small island developing States</w:t>
        </w:r>
      </w:ins>
      <w:r>
        <w:t xml:space="preserve"> and African countries</w:t>
      </w:r>
      <w:del w:id="203" w:author="UN" w:date="2015-07-04T16:23:00Z">
        <w:r w:rsidR="0035735D">
          <w:delText xml:space="preserve"> to enrol</w:delText>
        </w:r>
      </w:del>
      <w:ins w:id="204" w:author="UN" w:date="2015-07-04T16:23:00Z">
        <w:r>
          <w:t>, for enrolment</w:t>
        </w:r>
      </w:ins>
      <w:r>
        <w:t xml:space="preserve"> in higher education, including vocational training</w:t>
      </w:r>
      <w:del w:id="205" w:author="UN" w:date="2015-07-04T16:23:00Z">
        <w:r w:rsidR="0035735D">
          <w:delText>, ICT</w:delText>
        </w:r>
      </w:del>
      <w:ins w:id="206" w:author="UN" w:date="2015-07-04T16:23:00Z">
        <w:r>
          <w:t xml:space="preserve"> and information </w:t>
        </w:r>
        <w:proofErr w:type="spellStart"/>
        <w:r>
          <w:t>an</w:t>
        </w:r>
        <w:proofErr w:type="spellEnd"/>
        <w:r>
          <w:t xml:space="preserve"> communications technology</w:t>
        </w:r>
      </w:ins>
      <w:r>
        <w:t>, technical, engineering and scientific programmes</w:t>
      </w:r>
      <w:ins w:id="207" w:author="UN" w:date="2015-07-04T16:23:00Z">
        <w:r>
          <w:t>,</w:t>
        </w:r>
      </w:ins>
      <w:r>
        <w:t xml:space="preserve"> in developed countries and other developing countries</w:t>
      </w:r>
    </w:p>
    <w:p w14:paraId="630ED5F6" w14:textId="77777777" w:rsidR="00E13641" w:rsidRDefault="00E13641" w:rsidP="00E13641"/>
    <w:p w14:paraId="4B3337AD" w14:textId="2AB06810" w:rsidR="00E13641" w:rsidRDefault="00E13641" w:rsidP="00E13641">
      <w:proofErr w:type="gramStart"/>
      <w:r>
        <w:t>4.c</w:t>
      </w:r>
      <w:proofErr w:type="gramEnd"/>
      <w:r>
        <w:t xml:space="preserve"> </w:t>
      </w:r>
      <w:del w:id="208" w:author="UN" w:date="2015-07-04T16:23:00Z">
        <w:r w:rsidR="0035735D">
          <w:delText>by</w:delText>
        </w:r>
      </w:del>
      <w:ins w:id="209" w:author="UN" w:date="2015-07-04T16:23:00Z">
        <w:r>
          <w:t>By</w:t>
        </w:r>
      </w:ins>
      <w:r>
        <w:t xml:space="preserve"> 2030</w:t>
      </w:r>
      <w:ins w:id="210" w:author="UN" w:date="2015-07-04T16:23:00Z">
        <w:r>
          <w:t>,</w:t>
        </w:r>
      </w:ins>
      <w:r>
        <w:t xml:space="preserve"> increase by </w:t>
      </w:r>
      <w:ins w:id="211" w:author="UN" w:date="2015-07-04T16:23:00Z">
        <w:r>
          <w:t>[</w:t>
        </w:r>
      </w:ins>
      <w:r>
        <w:t>x</w:t>
      </w:r>
      <w:del w:id="212" w:author="UN" w:date="2015-07-04T16:23:00Z">
        <w:r w:rsidR="0035735D">
          <w:delText>%</w:delText>
        </w:r>
      </w:del>
      <w:ins w:id="213" w:author="UN" w:date="2015-07-04T16:23:00Z">
        <w:r>
          <w:t>] per cent</w:t>
        </w:r>
      </w:ins>
      <w:r>
        <w:t xml:space="preserve"> the supply of qualified teachers, including through international cooperation for teacher training in developing countries, especially </w:t>
      </w:r>
      <w:del w:id="214" w:author="UN" w:date="2015-07-04T16:23:00Z">
        <w:r w:rsidR="0035735D">
          <w:delText>LDCs and SIDS</w:delText>
        </w:r>
      </w:del>
      <w:ins w:id="215" w:author="UN" w:date="2015-07-04T16:23:00Z">
        <w:r>
          <w:t>least developed countries and small island developing States</w:t>
        </w:r>
      </w:ins>
    </w:p>
    <w:p w14:paraId="06EBC49D" w14:textId="77777777" w:rsidR="00E13641" w:rsidRDefault="00E13641" w:rsidP="00E13641">
      <w:pPr>
        <w:rPr>
          <w:ins w:id="216" w:author="UN" w:date="2015-07-04T16:23:00Z"/>
        </w:rPr>
      </w:pPr>
    </w:p>
    <w:p w14:paraId="1DE26991" w14:textId="77777777" w:rsidR="00E13641" w:rsidRDefault="00E13641" w:rsidP="00E13641"/>
    <w:p w14:paraId="11F8B1CD" w14:textId="77777777" w:rsidR="00E13641" w:rsidRDefault="00E13641" w:rsidP="00E13641">
      <w:r>
        <w:t>Goal 5. Achieve gender equality and empower all women and girls</w:t>
      </w:r>
    </w:p>
    <w:p w14:paraId="0CC9BBF3" w14:textId="77777777" w:rsidR="00E13641" w:rsidRDefault="00E13641" w:rsidP="00E13641">
      <w:pPr>
        <w:rPr>
          <w:ins w:id="217" w:author="UN" w:date="2015-07-04T16:23:00Z"/>
        </w:rPr>
      </w:pPr>
    </w:p>
    <w:p w14:paraId="323C0EC7" w14:textId="4C94F2E5" w:rsidR="00E13641" w:rsidRDefault="00E13641" w:rsidP="00E13641">
      <w:r>
        <w:t xml:space="preserve">5.1 </w:t>
      </w:r>
      <w:del w:id="218" w:author="UN" w:date="2015-07-04T16:23:00Z">
        <w:r w:rsidR="0035735D">
          <w:delText>end</w:delText>
        </w:r>
      </w:del>
      <w:ins w:id="219" w:author="UN" w:date="2015-07-04T16:23:00Z">
        <w:r>
          <w:t>End</w:t>
        </w:r>
      </w:ins>
      <w:r>
        <w:t xml:space="preserve"> all forms of discrimination against all women and girls everywhere</w:t>
      </w:r>
    </w:p>
    <w:p w14:paraId="450FB64B" w14:textId="77777777" w:rsidR="00E13641" w:rsidRDefault="00E13641" w:rsidP="00E13641"/>
    <w:p w14:paraId="06D13876" w14:textId="0937272B" w:rsidR="00E13641" w:rsidRDefault="00E13641" w:rsidP="00E13641">
      <w:r>
        <w:t xml:space="preserve">5.2 </w:t>
      </w:r>
      <w:del w:id="220" w:author="UN" w:date="2015-07-04T16:23:00Z">
        <w:r w:rsidR="0035735D">
          <w:delText>eliminate</w:delText>
        </w:r>
      </w:del>
      <w:ins w:id="221" w:author="UN" w:date="2015-07-04T16:23:00Z">
        <w:r>
          <w:t>Eliminate</w:t>
        </w:r>
      </w:ins>
      <w:r>
        <w:t xml:space="preserve"> all forms of violence against all women and girls in </w:t>
      </w:r>
      <w:ins w:id="222" w:author="UN" w:date="2015-07-04T16:23:00Z">
        <w:r>
          <w:t xml:space="preserve">the </w:t>
        </w:r>
      </w:ins>
      <w:r>
        <w:t xml:space="preserve">public and private spheres, including </w:t>
      </w:r>
      <w:proofErr w:type="gramStart"/>
      <w:r>
        <w:t>trafficking and sexual</w:t>
      </w:r>
      <w:proofErr w:type="gramEnd"/>
      <w:r>
        <w:t xml:space="preserve"> and other types of exploitation</w:t>
      </w:r>
    </w:p>
    <w:p w14:paraId="23E64649" w14:textId="77777777" w:rsidR="0035735D" w:rsidRDefault="0035735D" w:rsidP="0035735D">
      <w:pPr>
        <w:rPr>
          <w:del w:id="223" w:author="UN" w:date="2015-07-04T16:23:00Z"/>
        </w:rPr>
      </w:pPr>
    </w:p>
    <w:p w14:paraId="236FB8D9" w14:textId="606AB5D3" w:rsidR="00E13641" w:rsidRDefault="00E13641" w:rsidP="00E13641">
      <w:r>
        <w:t xml:space="preserve">5.3 </w:t>
      </w:r>
      <w:del w:id="224" w:author="UN" w:date="2015-07-04T16:23:00Z">
        <w:r w:rsidR="0035735D">
          <w:delText>eliminate</w:delText>
        </w:r>
      </w:del>
      <w:ins w:id="225" w:author="UN" w:date="2015-07-04T16:23:00Z">
        <w:r>
          <w:t>Eliminate</w:t>
        </w:r>
      </w:ins>
      <w:r>
        <w:t xml:space="preserve"> all harmful practices, such as child, early and forced marriage and female genital </w:t>
      </w:r>
      <w:del w:id="226" w:author="UN" w:date="2015-07-04T16:23:00Z">
        <w:r w:rsidR="0035735D">
          <w:delText>mutilations</w:delText>
        </w:r>
      </w:del>
      <w:ins w:id="227" w:author="UN" w:date="2015-07-04T16:23:00Z">
        <w:r>
          <w:t>mutilation</w:t>
        </w:r>
      </w:ins>
    </w:p>
    <w:p w14:paraId="1013163B" w14:textId="77777777" w:rsidR="00E13641" w:rsidRDefault="00E13641" w:rsidP="00E13641"/>
    <w:p w14:paraId="47488E27" w14:textId="1CE78CC6" w:rsidR="00E13641" w:rsidRDefault="00E13641" w:rsidP="00E13641">
      <w:r>
        <w:t xml:space="preserve">5.4 </w:t>
      </w:r>
      <w:del w:id="228" w:author="UN" w:date="2015-07-04T16:23:00Z">
        <w:r w:rsidR="0035735D">
          <w:delText>recognize</w:delText>
        </w:r>
      </w:del>
      <w:ins w:id="229" w:author="UN" w:date="2015-07-04T16:23:00Z">
        <w:r>
          <w:t>Recognize</w:t>
        </w:r>
      </w:ins>
      <w:r>
        <w:t xml:space="preserve"> and value unpaid care and domestic work through the provision of public services, infrastructure and social protection policies</w:t>
      </w:r>
      <w:del w:id="230" w:author="UN" w:date="2015-07-04T16:23:00Z">
        <w:r w:rsidR="0035735D">
          <w:delText>,</w:delText>
        </w:r>
      </w:del>
      <w:r>
        <w:t xml:space="preserve"> and the promotion of shared responsibility within the household and the family as nationally appropriate</w:t>
      </w:r>
      <w:ins w:id="231" w:author="UN" w:date="2015-07-04T16:23:00Z">
        <w:r>
          <w:t xml:space="preserve"> </w:t>
        </w:r>
      </w:ins>
    </w:p>
    <w:p w14:paraId="45825B43" w14:textId="77777777" w:rsidR="00E13641" w:rsidRDefault="00E13641" w:rsidP="00E13641"/>
    <w:p w14:paraId="34F4052A" w14:textId="5BC3D674" w:rsidR="00E13641" w:rsidRDefault="00E13641" w:rsidP="00E13641">
      <w:proofErr w:type="gramStart"/>
      <w:r>
        <w:t>5.5</w:t>
      </w:r>
      <w:proofErr w:type="gramEnd"/>
      <w:r>
        <w:t xml:space="preserve"> </w:t>
      </w:r>
      <w:del w:id="232" w:author="UN" w:date="2015-07-04T16:23:00Z">
        <w:r w:rsidR="0035735D">
          <w:delText>ensure</w:delText>
        </w:r>
      </w:del>
      <w:ins w:id="233" w:author="UN" w:date="2015-07-04T16:23:00Z">
        <w:r>
          <w:t>Ensure</w:t>
        </w:r>
      </w:ins>
      <w:r>
        <w:t xml:space="preserve"> women’s full and effective participation and equal opportunities for leadership at all levels of decision-making in political, economic</w:t>
      </w:r>
      <w:del w:id="234" w:author="UN" w:date="2015-07-04T16:23:00Z">
        <w:r w:rsidR="0035735D">
          <w:delText>,</w:delText>
        </w:r>
      </w:del>
      <w:r>
        <w:t xml:space="preserve"> and public life</w:t>
      </w:r>
    </w:p>
    <w:p w14:paraId="1076DE59" w14:textId="77777777" w:rsidR="00E13641" w:rsidRDefault="00E13641" w:rsidP="00E13641"/>
    <w:p w14:paraId="3B3CB7C0" w14:textId="3DA56460" w:rsidR="00E13641" w:rsidRDefault="00E13641" w:rsidP="00E13641">
      <w:r>
        <w:lastRenderedPageBreak/>
        <w:t xml:space="preserve">5.6 </w:t>
      </w:r>
      <w:del w:id="235" w:author="UN" w:date="2015-07-04T16:23:00Z">
        <w:r w:rsidR="0035735D">
          <w:delText>ensure</w:delText>
        </w:r>
      </w:del>
      <w:ins w:id="236" w:author="UN" w:date="2015-07-04T16:23:00Z">
        <w:r>
          <w:t>Ensure</w:t>
        </w:r>
      </w:ins>
      <w:r>
        <w:t xml:space="preserve"> universal access to sexual and reproductive health and reproductive rights as agreed in accordance with the Programme of Action of the </w:t>
      </w:r>
      <w:del w:id="237" w:author="UN" w:date="2015-07-04T16:23:00Z">
        <w:r w:rsidR="0035735D">
          <w:delText>ICPD</w:delText>
        </w:r>
      </w:del>
      <w:ins w:id="238" w:author="UN" w:date="2015-07-04T16:23:00Z">
        <w:r>
          <w:t>International Conference on Population and Development</w:t>
        </w:r>
      </w:ins>
      <w:r>
        <w:t xml:space="preserve"> and the Beijing Platform for Action and the outcome documents of their review conferences</w:t>
      </w:r>
    </w:p>
    <w:p w14:paraId="23621C2A" w14:textId="77777777" w:rsidR="00E13641" w:rsidRDefault="00E13641" w:rsidP="00E13641"/>
    <w:p w14:paraId="05DF41D1" w14:textId="194C0BB2" w:rsidR="00E13641" w:rsidRDefault="00E13641" w:rsidP="00E13641">
      <w:r>
        <w:t xml:space="preserve">5.a </w:t>
      </w:r>
      <w:del w:id="239" w:author="UN" w:date="2015-07-04T16:23:00Z">
        <w:r w:rsidR="0035735D">
          <w:delText>undertake</w:delText>
        </w:r>
      </w:del>
      <w:ins w:id="240" w:author="UN" w:date="2015-07-04T16:23:00Z">
        <w:r>
          <w:t>Undertake</w:t>
        </w:r>
      </w:ins>
      <w:r>
        <w:t xml:space="preserve"> reforms to give women equal rights to economic resources, as well as access to ownership and control over land and other forms of property, financial services, inheritance</w:t>
      </w:r>
      <w:del w:id="241" w:author="UN" w:date="2015-07-04T16:23:00Z">
        <w:r w:rsidR="0035735D">
          <w:delText>,</w:delText>
        </w:r>
      </w:del>
      <w:r>
        <w:t xml:space="preserve"> and natural resources</w:t>
      </w:r>
      <w:ins w:id="242" w:author="UN" w:date="2015-07-04T16:23:00Z">
        <w:r>
          <w:t>,</w:t>
        </w:r>
      </w:ins>
      <w:r>
        <w:t xml:space="preserve"> in accordance with national laws</w:t>
      </w:r>
    </w:p>
    <w:p w14:paraId="60EC9822" w14:textId="77777777" w:rsidR="00E13641" w:rsidRDefault="00E13641" w:rsidP="00E13641"/>
    <w:p w14:paraId="6F954CCE" w14:textId="37CAB696" w:rsidR="00E13641" w:rsidRDefault="00E13641" w:rsidP="00E13641">
      <w:proofErr w:type="gramStart"/>
      <w:r>
        <w:t>5.b</w:t>
      </w:r>
      <w:proofErr w:type="gramEnd"/>
      <w:r>
        <w:t xml:space="preserve"> </w:t>
      </w:r>
      <w:del w:id="243" w:author="UN" w:date="2015-07-04T16:23:00Z">
        <w:r w:rsidR="0035735D">
          <w:delText>enhance</w:delText>
        </w:r>
      </w:del>
      <w:ins w:id="244" w:author="UN" w:date="2015-07-04T16:23:00Z">
        <w:r>
          <w:t>Enhance</w:t>
        </w:r>
      </w:ins>
      <w:r>
        <w:t xml:space="preserve"> the use of enabling </w:t>
      </w:r>
      <w:del w:id="245" w:author="UN" w:date="2015-07-04T16:23:00Z">
        <w:r w:rsidR="0035735D">
          <w:delText>technologies</w:delText>
        </w:r>
      </w:del>
      <w:ins w:id="246" w:author="UN" w:date="2015-07-04T16:23:00Z">
        <w:r>
          <w:t>technology</w:t>
        </w:r>
      </w:ins>
      <w:r>
        <w:t xml:space="preserve">, in particular </w:t>
      </w:r>
      <w:del w:id="247" w:author="UN" w:date="2015-07-04T16:23:00Z">
        <w:r w:rsidR="0035735D">
          <w:delText>ICT</w:delText>
        </w:r>
      </w:del>
      <w:ins w:id="248" w:author="UN" w:date="2015-07-04T16:23:00Z">
        <w:r>
          <w:t>information and communications technology</w:t>
        </w:r>
      </w:ins>
      <w:r>
        <w:t xml:space="preserve">, to promote </w:t>
      </w:r>
      <w:del w:id="249" w:author="UN" w:date="2015-07-04T16:23:00Z">
        <w:r w:rsidR="0035735D">
          <w:delText>women’s</w:delText>
        </w:r>
      </w:del>
      <w:ins w:id="250" w:author="UN" w:date="2015-07-04T16:23:00Z">
        <w:r>
          <w:t>the</w:t>
        </w:r>
      </w:ins>
      <w:r>
        <w:t xml:space="preserve"> empowerment</w:t>
      </w:r>
      <w:ins w:id="251" w:author="UN" w:date="2015-07-04T16:23:00Z">
        <w:r>
          <w:t xml:space="preserve"> of women</w:t>
        </w:r>
      </w:ins>
    </w:p>
    <w:p w14:paraId="4DB06FB9" w14:textId="77777777" w:rsidR="00E13641" w:rsidRDefault="00E13641" w:rsidP="00E13641"/>
    <w:p w14:paraId="04BAF3D6" w14:textId="76CB685D" w:rsidR="00E13641" w:rsidRDefault="00E13641" w:rsidP="00E13641">
      <w:proofErr w:type="gramStart"/>
      <w:r>
        <w:t>5.c</w:t>
      </w:r>
      <w:proofErr w:type="gramEnd"/>
      <w:r>
        <w:t xml:space="preserve"> </w:t>
      </w:r>
      <w:del w:id="252" w:author="UN" w:date="2015-07-04T16:23:00Z">
        <w:r w:rsidR="0035735D">
          <w:delText>adopt</w:delText>
        </w:r>
      </w:del>
      <w:ins w:id="253" w:author="UN" w:date="2015-07-04T16:23:00Z">
        <w:r>
          <w:t>Adopt</w:t>
        </w:r>
      </w:ins>
      <w:r>
        <w:t xml:space="preserve"> and strengthen sound policies and enforceable legislation for the promotion of gender equality and the empowerment of all women and girls at all levels</w:t>
      </w:r>
    </w:p>
    <w:p w14:paraId="1329143D" w14:textId="77777777" w:rsidR="00E13641" w:rsidRDefault="00E13641" w:rsidP="00E13641">
      <w:pPr>
        <w:rPr>
          <w:ins w:id="254" w:author="UN" w:date="2015-07-04T16:23:00Z"/>
        </w:rPr>
      </w:pPr>
    </w:p>
    <w:p w14:paraId="29FA242E" w14:textId="77777777" w:rsidR="00E13641" w:rsidRDefault="00E13641" w:rsidP="00E13641"/>
    <w:p w14:paraId="7C4ABF24" w14:textId="77777777" w:rsidR="00E13641" w:rsidRDefault="00E13641" w:rsidP="00E13641">
      <w:r>
        <w:t>Goal 6. Ensure availability and sustainable management of water and sanitation for all</w:t>
      </w:r>
    </w:p>
    <w:p w14:paraId="5A93BE63" w14:textId="77777777" w:rsidR="00E13641" w:rsidRDefault="00E13641" w:rsidP="00E13641"/>
    <w:p w14:paraId="70FBD4F9" w14:textId="746FA9C0" w:rsidR="00E13641" w:rsidRDefault="00E13641" w:rsidP="00E13641">
      <w:r>
        <w:t xml:space="preserve">6.1 </w:t>
      </w:r>
      <w:del w:id="255" w:author="UN" w:date="2015-07-04T16:23:00Z">
        <w:r w:rsidR="0035735D">
          <w:delText>by</w:delText>
        </w:r>
      </w:del>
      <w:ins w:id="256" w:author="UN" w:date="2015-07-04T16:23:00Z">
        <w:r>
          <w:t>By</w:t>
        </w:r>
      </w:ins>
      <w:r>
        <w:t xml:space="preserve"> 2030, achieve universal and equitable access to safe and affordable drinking water for all</w:t>
      </w:r>
    </w:p>
    <w:p w14:paraId="08263BB6" w14:textId="77777777" w:rsidR="00E13641" w:rsidRDefault="00E13641" w:rsidP="00E13641"/>
    <w:p w14:paraId="3DCD7448" w14:textId="1AE5143E" w:rsidR="00E13641" w:rsidRDefault="00E13641" w:rsidP="00E13641">
      <w:r>
        <w:t xml:space="preserve">6.2 </w:t>
      </w:r>
      <w:del w:id="257" w:author="UN" w:date="2015-07-04T16:23:00Z">
        <w:r w:rsidR="0035735D">
          <w:delText>by</w:delText>
        </w:r>
      </w:del>
      <w:ins w:id="258" w:author="UN" w:date="2015-07-04T16:23:00Z">
        <w:r>
          <w:t>By</w:t>
        </w:r>
      </w:ins>
      <w:r>
        <w:t xml:space="preserve"> 2030, achieve access to adequate and equitable sanitation and hygiene for all</w:t>
      </w:r>
      <w:del w:id="259" w:author="UN" w:date="2015-07-04T16:23:00Z">
        <w:r w:rsidR="0035735D">
          <w:delText>,</w:delText>
        </w:r>
      </w:del>
      <w:r>
        <w:t xml:space="preserve"> and end open defecation, paying special attention to the needs of women and girls and those in vulnerable situations</w:t>
      </w:r>
    </w:p>
    <w:p w14:paraId="0DF2CCB8" w14:textId="77777777" w:rsidR="00E13641" w:rsidRDefault="00E13641" w:rsidP="00E13641"/>
    <w:p w14:paraId="36A46B29" w14:textId="3B2AFF77" w:rsidR="00E13641" w:rsidRDefault="00E13641" w:rsidP="00E13641">
      <w:r>
        <w:t xml:space="preserve">6.3 </w:t>
      </w:r>
      <w:del w:id="260" w:author="UN" w:date="2015-07-04T16:23:00Z">
        <w:r w:rsidR="0035735D">
          <w:delText>by</w:delText>
        </w:r>
      </w:del>
      <w:ins w:id="261" w:author="UN" w:date="2015-07-04T16:23:00Z">
        <w:r>
          <w:t>By</w:t>
        </w:r>
      </w:ins>
      <w:r>
        <w:t xml:space="preserve"> 2030, improve water quality by reducing pollution, eliminating dumping and minimizing release of hazardous chemicals and materials, halving the proportion of untreated wastewater</w:t>
      </w:r>
      <w:del w:id="262" w:author="UN" w:date="2015-07-04T16:23:00Z">
        <w:r w:rsidR="0035735D">
          <w:delText>,</w:delText>
        </w:r>
      </w:del>
      <w:r>
        <w:t xml:space="preserve"> and increasing recycling and safe reuse by </w:t>
      </w:r>
      <w:ins w:id="263" w:author="UN" w:date="2015-07-04T16:23:00Z">
        <w:r>
          <w:t>[</w:t>
        </w:r>
      </w:ins>
      <w:r>
        <w:t>x</w:t>
      </w:r>
      <w:del w:id="264" w:author="UN" w:date="2015-07-04T16:23:00Z">
        <w:r w:rsidR="0035735D">
          <w:delText>%</w:delText>
        </w:r>
      </w:del>
      <w:ins w:id="265" w:author="UN" w:date="2015-07-04T16:23:00Z">
        <w:r>
          <w:t>] per cent</w:t>
        </w:r>
      </w:ins>
      <w:r>
        <w:t xml:space="preserve"> globally</w:t>
      </w:r>
    </w:p>
    <w:p w14:paraId="5CAFE633" w14:textId="77777777" w:rsidR="00E13641" w:rsidRDefault="00E13641" w:rsidP="00E13641"/>
    <w:p w14:paraId="631F185A" w14:textId="78DADB32" w:rsidR="00E13641" w:rsidRDefault="00E13641" w:rsidP="00E13641">
      <w:r>
        <w:t xml:space="preserve">6.4 </w:t>
      </w:r>
      <w:del w:id="266" w:author="UN" w:date="2015-07-04T16:23:00Z">
        <w:r w:rsidR="0035735D">
          <w:delText>by</w:delText>
        </w:r>
      </w:del>
      <w:ins w:id="267" w:author="UN" w:date="2015-07-04T16:23:00Z">
        <w:r>
          <w:t>By</w:t>
        </w:r>
      </w:ins>
      <w:r>
        <w:t xml:space="preserve"> 2030, substantially increase water-use efficiency across all sectors and ensure sustainable withdrawals and supply of freshwater to address water scarcity</w:t>
      </w:r>
      <w:del w:id="268" w:author="UN" w:date="2015-07-04T16:23:00Z">
        <w:r w:rsidR="0035735D">
          <w:delText>,</w:delText>
        </w:r>
      </w:del>
      <w:r>
        <w:t xml:space="preserve"> and substantially reduce the number of people suffering from water scarcity</w:t>
      </w:r>
    </w:p>
    <w:p w14:paraId="3AF62F21" w14:textId="77777777" w:rsidR="00E13641" w:rsidRDefault="00E13641" w:rsidP="00E13641"/>
    <w:p w14:paraId="117AD730" w14:textId="7F181501" w:rsidR="00E13641" w:rsidRDefault="00E13641" w:rsidP="00E13641">
      <w:r>
        <w:t xml:space="preserve">6.5 </w:t>
      </w:r>
      <w:del w:id="269" w:author="UN" w:date="2015-07-04T16:23:00Z">
        <w:r w:rsidR="0035735D">
          <w:delText>by</w:delText>
        </w:r>
      </w:del>
      <w:ins w:id="270" w:author="UN" w:date="2015-07-04T16:23:00Z">
        <w:r>
          <w:t>By</w:t>
        </w:r>
      </w:ins>
      <w:r>
        <w:t xml:space="preserve"> 2030</w:t>
      </w:r>
      <w:ins w:id="271" w:author="UN" w:date="2015-07-04T16:23:00Z">
        <w:r>
          <w:t>,</w:t>
        </w:r>
      </w:ins>
      <w:r>
        <w:t xml:space="preserve"> implement integrated water resources management at all levels, including through transboundary cooperation as appropriate</w:t>
      </w:r>
    </w:p>
    <w:p w14:paraId="309E09E1" w14:textId="77777777" w:rsidR="00E13641" w:rsidRDefault="00E13641" w:rsidP="00E13641"/>
    <w:p w14:paraId="39EDD47B" w14:textId="59EAD3B4" w:rsidR="00E13641" w:rsidRDefault="00E13641" w:rsidP="00E13641">
      <w:r>
        <w:lastRenderedPageBreak/>
        <w:t xml:space="preserve">6.6 </w:t>
      </w:r>
      <w:del w:id="272" w:author="UN" w:date="2015-07-04T16:23:00Z">
        <w:r w:rsidR="0035735D">
          <w:delText>by</w:delText>
        </w:r>
      </w:del>
      <w:ins w:id="273" w:author="UN" w:date="2015-07-04T16:23:00Z">
        <w:r>
          <w:t>By</w:t>
        </w:r>
      </w:ins>
      <w:r>
        <w:t xml:space="preserve"> 2020</w:t>
      </w:r>
      <w:ins w:id="274" w:author="UN" w:date="2015-07-04T16:23:00Z">
        <w:r>
          <w:t>,</w:t>
        </w:r>
      </w:ins>
      <w:r>
        <w:t xml:space="preserve"> protect and restore water-related ecosystems, including mountains, forests, wetlands, rivers, aquifers and lakes</w:t>
      </w:r>
    </w:p>
    <w:p w14:paraId="73FD410E" w14:textId="77777777" w:rsidR="00E13641" w:rsidRDefault="00E13641" w:rsidP="00E13641"/>
    <w:p w14:paraId="55B5B623" w14:textId="47422CE1" w:rsidR="00E13641" w:rsidRDefault="00E13641" w:rsidP="00E13641">
      <w:r>
        <w:t xml:space="preserve">6.a </w:t>
      </w:r>
      <w:del w:id="275" w:author="UN" w:date="2015-07-04T16:23:00Z">
        <w:r w:rsidR="0035735D">
          <w:delText>by</w:delText>
        </w:r>
      </w:del>
      <w:ins w:id="276" w:author="UN" w:date="2015-07-04T16:23:00Z">
        <w:r>
          <w:t>By</w:t>
        </w:r>
      </w:ins>
      <w:r>
        <w:t xml:space="preserve"> 2030, expand international cooperation and capacity-building support to developing countries in water</w:t>
      </w:r>
      <w:ins w:id="277" w:author="UN" w:date="2015-07-04T16:23:00Z">
        <w:r>
          <w:t>-</w:t>
        </w:r>
      </w:ins>
      <w:r>
        <w:t xml:space="preserve"> and sanitation</w:t>
      </w:r>
      <w:del w:id="278" w:author="UN" w:date="2015-07-04T16:23:00Z">
        <w:r w:rsidR="0035735D">
          <w:delText xml:space="preserve"> </w:delText>
        </w:r>
      </w:del>
      <w:ins w:id="279" w:author="UN" w:date="2015-07-04T16:23:00Z">
        <w:r>
          <w:t>-</w:t>
        </w:r>
      </w:ins>
      <w:r>
        <w:t>related activities and programmes, including water harvesting, desalination, water efficiency, wastewater treatment, recycling and reuse technologies</w:t>
      </w:r>
    </w:p>
    <w:p w14:paraId="371946E4" w14:textId="77777777" w:rsidR="00E13641" w:rsidRDefault="00E13641" w:rsidP="00E13641"/>
    <w:p w14:paraId="5FC15B10" w14:textId="07012D10" w:rsidR="00E13641" w:rsidRDefault="00E13641" w:rsidP="00E13641">
      <w:proofErr w:type="gramStart"/>
      <w:r>
        <w:t>6.b</w:t>
      </w:r>
      <w:proofErr w:type="gramEnd"/>
      <w:r>
        <w:t xml:space="preserve"> </w:t>
      </w:r>
      <w:del w:id="280" w:author="UN" w:date="2015-07-04T16:23:00Z">
        <w:r w:rsidR="0035735D">
          <w:delText>support</w:delText>
        </w:r>
      </w:del>
      <w:ins w:id="281" w:author="UN" w:date="2015-07-04T16:23:00Z">
        <w:r>
          <w:t>Support</w:t>
        </w:r>
      </w:ins>
      <w:r>
        <w:t xml:space="preserve"> and strengthen the participation of local communities </w:t>
      </w:r>
      <w:del w:id="282" w:author="UN" w:date="2015-07-04T16:23:00Z">
        <w:r w:rsidR="0035735D">
          <w:delText>for</w:delText>
        </w:r>
      </w:del>
      <w:ins w:id="283" w:author="UN" w:date="2015-07-04T16:23:00Z">
        <w:r>
          <w:t>in</w:t>
        </w:r>
      </w:ins>
      <w:r>
        <w:t xml:space="preserve"> improving water and sanitation management</w:t>
      </w:r>
    </w:p>
    <w:p w14:paraId="17CF6489" w14:textId="77777777" w:rsidR="00E13641" w:rsidRDefault="00E13641" w:rsidP="00E13641">
      <w:pPr>
        <w:rPr>
          <w:ins w:id="284" w:author="UN" w:date="2015-07-04T16:23:00Z"/>
        </w:rPr>
      </w:pPr>
    </w:p>
    <w:p w14:paraId="0A508895" w14:textId="77777777" w:rsidR="00E13641" w:rsidRDefault="00E13641" w:rsidP="00E13641"/>
    <w:p w14:paraId="4E946111" w14:textId="532A6074" w:rsidR="00E13641" w:rsidRDefault="00E13641" w:rsidP="00E13641">
      <w:r>
        <w:t>Goal 7. Ensure access to affordable, reliable, sustainable</w:t>
      </w:r>
      <w:del w:id="285" w:author="UN" w:date="2015-07-04T16:23:00Z">
        <w:r w:rsidR="0035735D">
          <w:delText>,</w:delText>
        </w:r>
      </w:del>
      <w:r>
        <w:t xml:space="preserve"> and modern energy for all</w:t>
      </w:r>
    </w:p>
    <w:p w14:paraId="2D5CB812" w14:textId="77777777" w:rsidR="00E13641" w:rsidRDefault="00E13641" w:rsidP="00E13641"/>
    <w:p w14:paraId="590E5DC8" w14:textId="2A487900" w:rsidR="00E13641" w:rsidRDefault="00E13641" w:rsidP="00E13641">
      <w:r>
        <w:t xml:space="preserve">7.1 </w:t>
      </w:r>
      <w:del w:id="286" w:author="UN" w:date="2015-07-04T16:23:00Z">
        <w:r w:rsidR="0035735D">
          <w:delText>by</w:delText>
        </w:r>
      </w:del>
      <w:ins w:id="287" w:author="UN" w:date="2015-07-04T16:23:00Z">
        <w:r>
          <w:t>By</w:t>
        </w:r>
      </w:ins>
      <w:r>
        <w:t xml:space="preserve"> 2030</w:t>
      </w:r>
      <w:ins w:id="288" w:author="UN" w:date="2015-07-04T16:23:00Z">
        <w:r>
          <w:t>,</w:t>
        </w:r>
      </w:ins>
      <w:r>
        <w:t xml:space="preserve"> ensure universal access to affordable, reliable</w:t>
      </w:r>
      <w:del w:id="289" w:author="UN" w:date="2015-07-04T16:23:00Z">
        <w:r w:rsidR="0035735D">
          <w:delText>,</w:delText>
        </w:r>
      </w:del>
      <w:r>
        <w:t xml:space="preserve"> and modern energy services</w:t>
      </w:r>
    </w:p>
    <w:p w14:paraId="1730BA4B" w14:textId="77777777" w:rsidR="00E13641" w:rsidRDefault="00E13641" w:rsidP="00E13641"/>
    <w:p w14:paraId="436793A8" w14:textId="3956B6CA" w:rsidR="00E13641" w:rsidRDefault="00E13641" w:rsidP="00E13641">
      <w:r>
        <w:t>7.2</w:t>
      </w:r>
      <w:ins w:id="290" w:author="UN" w:date="2015-07-04T16:23:00Z">
        <w:r>
          <w:t xml:space="preserve"> By 2030,</w:t>
        </w:r>
      </w:ins>
      <w:r>
        <w:t xml:space="preserve"> increase substantially the share of renewable energy in the global energy mix</w:t>
      </w:r>
      <w:del w:id="291" w:author="UN" w:date="2015-07-04T16:23:00Z">
        <w:r w:rsidR="0035735D">
          <w:delText xml:space="preserve"> by 2030</w:delText>
        </w:r>
      </w:del>
    </w:p>
    <w:p w14:paraId="779867A6" w14:textId="77777777" w:rsidR="00E13641" w:rsidRDefault="00E13641" w:rsidP="00E13641"/>
    <w:p w14:paraId="2CCD406B" w14:textId="4EAF294A" w:rsidR="00E13641" w:rsidRDefault="00E13641" w:rsidP="00E13641">
      <w:r>
        <w:t>7.3</w:t>
      </w:r>
      <w:ins w:id="292" w:author="UN" w:date="2015-07-04T16:23:00Z">
        <w:r>
          <w:t xml:space="preserve"> By 2030,</w:t>
        </w:r>
      </w:ins>
      <w:r>
        <w:t xml:space="preserve"> double the global rate of improvement in energy efficiency </w:t>
      </w:r>
      <w:del w:id="293" w:author="UN" w:date="2015-07-04T16:23:00Z">
        <w:r w:rsidR="0035735D">
          <w:delText>by 2030</w:delText>
        </w:r>
      </w:del>
    </w:p>
    <w:p w14:paraId="592D1F1D" w14:textId="77777777" w:rsidR="00E13641" w:rsidRDefault="00E13641" w:rsidP="00E13641"/>
    <w:p w14:paraId="330F77FF" w14:textId="13BE899A" w:rsidR="00E13641" w:rsidRDefault="00E13641" w:rsidP="00E13641">
      <w:r>
        <w:t xml:space="preserve">7.a </w:t>
      </w:r>
      <w:del w:id="294" w:author="UN" w:date="2015-07-04T16:23:00Z">
        <w:r w:rsidR="0035735D">
          <w:delText>by</w:delText>
        </w:r>
      </w:del>
      <w:ins w:id="295" w:author="UN" w:date="2015-07-04T16:23:00Z">
        <w:r>
          <w:t>By</w:t>
        </w:r>
      </w:ins>
      <w:r>
        <w:t xml:space="preserve"> 2030</w:t>
      </w:r>
      <w:ins w:id="296" w:author="UN" w:date="2015-07-04T16:23:00Z">
        <w:r>
          <w:t>,</w:t>
        </w:r>
      </w:ins>
      <w:r>
        <w:t xml:space="preserve"> enhance international cooperation to facilitate access to clean energy research and </w:t>
      </w:r>
      <w:del w:id="297" w:author="UN" w:date="2015-07-04T16:23:00Z">
        <w:r w:rsidR="0035735D">
          <w:delText>technologies</w:delText>
        </w:r>
      </w:del>
      <w:ins w:id="298" w:author="UN" w:date="2015-07-04T16:23:00Z">
        <w:r>
          <w:t>technology</w:t>
        </w:r>
      </w:ins>
      <w:r>
        <w:t>, including renewable energy, energy efficiency</w:t>
      </w:r>
      <w:del w:id="299" w:author="UN" w:date="2015-07-04T16:23:00Z">
        <w:r w:rsidR="0035735D">
          <w:delText>,</w:delText>
        </w:r>
      </w:del>
      <w:r>
        <w:t xml:space="preserve"> and advanced and cleaner fossil</w:t>
      </w:r>
      <w:del w:id="300" w:author="UN" w:date="2015-07-04T16:23:00Z">
        <w:r w:rsidR="0035735D">
          <w:delText xml:space="preserve"> </w:delText>
        </w:r>
      </w:del>
      <w:ins w:id="301" w:author="UN" w:date="2015-07-04T16:23:00Z">
        <w:r>
          <w:t>-</w:t>
        </w:r>
      </w:ins>
      <w:r>
        <w:t xml:space="preserve">fuel </w:t>
      </w:r>
      <w:del w:id="302" w:author="UN" w:date="2015-07-04T16:23:00Z">
        <w:r w:rsidR="0035735D">
          <w:delText>technologies</w:delText>
        </w:r>
      </w:del>
      <w:ins w:id="303" w:author="UN" w:date="2015-07-04T16:23:00Z">
        <w:r>
          <w:t>technology</w:t>
        </w:r>
      </w:ins>
      <w:r>
        <w:t xml:space="preserve">, and promote investment in energy infrastructure and clean energy </w:t>
      </w:r>
      <w:del w:id="304" w:author="UN" w:date="2015-07-04T16:23:00Z">
        <w:r w:rsidR="0035735D">
          <w:delText>technologies</w:delText>
        </w:r>
      </w:del>
      <w:ins w:id="305" w:author="UN" w:date="2015-07-04T16:23:00Z">
        <w:r>
          <w:t>technology</w:t>
        </w:r>
      </w:ins>
    </w:p>
    <w:p w14:paraId="737B5105" w14:textId="77777777" w:rsidR="00E13641" w:rsidRDefault="00E13641" w:rsidP="00E13641"/>
    <w:p w14:paraId="5CE00F6C" w14:textId="287EE741" w:rsidR="00E13641" w:rsidRDefault="00E13641" w:rsidP="00E13641">
      <w:r>
        <w:t xml:space="preserve">7.b </w:t>
      </w:r>
      <w:del w:id="306" w:author="UN" w:date="2015-07-04T16:23:00Z">
        <w:r w:rsidR="0035735D">
          <w:delText>by</w:delText>
        </w:r>
      </w:del>
      <w:ins w:id="307" w:author="UN" w:date="2015-07-04T16:23:00Z">
        <w:r>
          <w:t>By</w:t>
        </w:r>
      </w:ins>
      <w:r>
        <w:t xml:space="preserve"> 2030</w:t>
      </w:r>
      <w:ins w:id="308" w:author="UN" w:date="2015-07-04T16:23:00Z">
        <w:r>
          <w:t>,</w:t>
        </w:r>
      </w:ins>
      <w:r>
        <w:t xml:space="preserve"> expand infrastructure and upgrade technology for supplying modern and sustainable energy services for all in developing countries, </w:t>
      </w:r>
      <w:del w:id="309" w:author="UN" w:date="2015-07-04T16:23:00Z">
        <w:r w:rsidR="0035735D">
          <w:delText>particularly LDCs and SIDS</w:delText>
        </w:r>
      </w:del>
      <w:ins w:id="310" w:author="UN" w:date="2015-07-04T16:23:00Z">
        <w:r>
          <w:t>in particular least developed countries and small island developing States</w:t>
        </w:r>
      </w:ins>
    </w:p>
    <w:p w14:paraId="1ABC7D93" w14:textId="77777777" w:rsidR="00E13641" w:rsidRDefault="00E13641" w:rsidP="00E13641"/>
    <w:p w14:paraId="4C2A33FD" w14:textId="77777777" w:rsidR="00E13641" w:rsidRDefault="00E13641" w:rsidP="00E13641"/>
    <w:p w14:paraId="0A19449C" w14:textId="77777777" w:rsidR="00E13641" w:rsidRDefault="00E13641" w:rsidP="00E13641">
      <w:r>
        <w:t>Goal 8. Promote sustained, inclusive and sustainable economic growth, full and productive employment and decent work for all</w:t>
      </w:r>
    </w:p>
    <w:p w14:paraId="0669C408" w14:textId="77777777" w:rsidR="00E13641" w:rsidRDefault="00E13641" w:rsidP="00E13641"/>
    <w:p w14:paraId="22921297" w14:textId="03E17271" w:rsidR="00E13641" w:rsidRDefault="00E13641" w:rsidP="00E13641">
      <w:proofErr w:type="gramStart"/>
      <w:r>
        <w:t>8.1</w:t>
      </w:r>
      <w:proofErr w:type="gramEnd"/>
      <w:r>
        <w:t xml:space="preserve"> </w:t>
      </w:r>
      <w:del w:id="311" w:author="UN" w:date="2015-07-04T16:23:00Z">
        <w:r w:rsidR="0035735D">
          <w:delText>sustain</w:delText>
        </w:r>
      </w:del>
      <w:ins w:id="312" w:author="UN" w:date="2015-07-04T16:23:00Z">
        <w:r>
          <w:t>Sustain</w:t>
        </w:r>
      </w:ins>
      <w:r>
        <w:t xml:space="preserve"> per capita economic growth in accordance with national circumstances</w:t>
      </w:r>
      <w:del w:id="313" w:author="UN" w:date="2015-07-04T16:23:00Z">
        <w:r w:rsidR="0035735D">
          <w:delText>,</w:delText>
        </w:r>
      </w:del>
      <w:r>
        <w:t xml:space="preserve"> and</w:t>
      </w:r>
      <w:ins w:id="314" w:author="UN" w:date="2015-07-04T16:23:00Z">
        <w:r>
          <w:t>,</w:t>
        </w:r>
      </w:ins>
      <w:r>
        <w:t xml:space="preserve"> in particular</w:t>
      </w:r>
      <w:ins w:id="315" w:author="UN" w:date="2015-07-04T16:23:00Z">
        <w:r>
          <w:t>,</w:t>
        </w:r>
      </w:ins>
      <w:r>
        <w:t xml:space="preserve"> at least 7</w:t>
      </w:r>
      <w:del w:id="316" w:author="UN" w:date="2015-07-04T16:23:00Z">
        <w:r w:rsidR="0035735D">
          <w:delText>%</w:delText>
        </w:r>
      </w:del>
      <w:r>
        <w:t xml:space="preserve"> per </w:t>
      </w:r>
      <w:del w:id="317" w:author="UN" w:date="2015-07-04T16:23:00Z">
        <w:r w:rsidR="0035735D">
          <w:delText>annum GDP</w:delText>
        </w:r>
      </w:del>
      <w:ins w:id="318" w:author="UN" w:date="2015-07-04T16:23:00Z">
        <w:r>
          <w:t>cent gross domestic product</w:t>
        </w:r>
      </w:ins>
      <w:r>
        <w:t xml:space="preserve"> growth </w:t>
      </w:r>
      <w:ins w:id="319" w:author="UN" w:date="2015-07-04T16:23:00Z">
        <w:r>
          <w:t xml:space="preserve">per annum </w:t>
        </w:r>
      </w:ins>
      <w:r>
        <w:t>in the least</w:t>
      </w:r>
      <w:del w:id="320" w:author="UN" w:date="2015-07-04T16:23:00Z">
        <w:r w:rsidR="0035735D">
          <w:delText>-</w:delText>
        </w:r>
      </w:del>
      <w:ins w:id="321" w:author="UN" w:date="2015-07-04T16:23:00Z">
        <w:r>
          <w:t xml:space="preserve"> </w:t>
        </w:r>
      </w:ins>
      <w:r>
        <w:t>developed countries</w:t>
      </w:r>
    </w:p>
    <w:p w14:paraId="58E000B9" w14:textId="77777777" w:rsidR="00E13641" w:rsidRDefault="00E13641" w:rsidP="00E13641"/>
    <w:p w14:paraId="24889931" w14:textId="74241F73" w:rsidR="00E13641" w:rsidRDefault="00E13641" w:rsidP="00E13641">
      <w:r>
        <w:t xml:space="preserve">8.2 </w:t>
      </w:r>
      <w:del w:id="322" w:author="UN" w:date="2015-07-04T16:23:00Z">
        <w:r w:rsidR="0035735D">
          <w:delText>achieve</w:delText>
        </w:r>
      </w:del>
      <w:ins w:id="323" w:author="UN" w:date="2015-07-04T16:23:00Z">
        <w:r>
          <w:t>Achieve</w:t>
        </w:r>
      </w:ins>
      <w:r>
        <w:t xml:space="preserve"> higher levels of </w:t>
      </w:r>
      <w:ins w:id="324" w:author="UN" w:date="2015-07-04T16:23:00Z">
        <w:r>
          <w:t xml:space="preserve">economic </w:t>
        </w:r>
      </w:ins>
      <w:r>
        <w:t xml:space="preserve">productivity </w:t>
      </w:r>
      <w:del w:id="325" w:author="UN" w:date="2015-07-04T16:23:00Z">
        <w:r w:rsidR="0035735D">
          <w:delText xml:space="preserve">of economies </w:delText>
        </w:r>
      </w:del>
      <w:r>
        <w:t>through diversification, technological upgrading and innovation, including through a focus on high</w:t>
      </w:r>
      <w:del w:id="326" w:author="UN" w:date="2015-07-04T16:23:00Z">
        <w:r w:rsidR="0035735D">
          <w:delText xml:space="preserve"> </w:delText>
        </w:r>
      </w:del>
      <w:ins w:id="327" w:author="UN" w:date="2015-07-04T16:23:00Z">
        <w:r>
          <w:t>-</w:t>
        </w:r>
      </w:ins>
      <w:r>
        <w:t>value added and labour-intensive sectors</w:t>
      </w:r>
    </w:p>
    <w:p w14:paraId="2769BA6E" w14:textId="77777777" w:rsidR="00E13641" w:rsidRDefault="00E13641" w:rsidP="00E13641"/>
    <w:p w14:paraId="1E21C855" w14:textId="28D77684" w:rsidR="00E13641" w:rsidRDefault="00E13641" w:rsidP="00E13641">
      <w:r>
        <w:t xml:space="preserve">8.3 </w:t>
      </w:r>
      <w:del w:id="328" w:author="UN" w:date="2015-07-04T16:23:00Z">
        <w:r w:rsidR="0035735D">
          <w:delText>promote</w:delText>
        </w:r>
      </w:del>
      <w:ins w:id="329" w:author="UN" w:date="2015-07-04T16:23:00Z">
        <w:r>
          <w:t>Promote</w:t>
        </w:r>
      </w:ins>
      <w:r>
        <w:t xml:space="preserve"> development-oriented policies that support productive activities, decent job creation, entrepreneurship, creativity and innovation, and encourage </w:t>
      </w:r>
      <w:ins w:id="330" w:author="UN" w:date="2015-07-04T16:23:00Z">
        <w:r>
          <w:t xml:space="preserve">the </w:t>
        </w:r>
      </w:ins>
      <w:r>
        <w:t>formalization and growth of micro-, small- and medium-sized enterprises</w:t>
      </w:r>
      <w:ins w:id="331" w:author="UN" w:date="2015-07-04T16:23:00Z">
        <w:r>
          <w:t>,</w:t>
        </w:r>
      </w:ins>
      <w:r>
        <w:t xml:space="preserve"> including through access to financial services</w:t>
      </w:r>
    </w:p>
    <w:p w14:paraId="110F2B77" w14:textId="77777777" w:rsidR="00E13641" w:rsidRDefault="00E13641" w:rsidP="00E13641"/>
    <w:p w14:paraId="0E032BC1" w14:textId="76FC910B" w:rsidR="00E13641" w:rsidRDefault="00E13641" w:rsidP="00E13641">
      <w:r>
        <w:t xml:space="preserve">8.4 </w:t>
      </w:r>
      <w:del w:id="332" w:author="UN" w:date="2015-07-04T16:23:00Z">
        <w:r w:rsidR="0035735D">
          <w:delText>improve</w:delText>
        </w:r>
      </w:del>
      <w:ins w:id="333" w:author="UN" w:date="2015-07-04T16:23:00Z">
        <w:r>
          <w:t>Improve</w:t>
        </w:r>
      </w:ins>
      <w:r>
        <w:t xml:space="preserve"> progressively</w:t>
      </w:r>
      <w:ins w:id="334" w:author="UN" w:date="2015-07-04T16:23:00Z">
        <w:r>
          <w:t>,</w:t>
        </w:r>
      </w:ins>
      <w:r>
        <w:t xml:space="preserve"> through 2030</w:t>
      </w:r>
      <w:ins w:id="335" w:author="UN" w:date="2015-07-04T16:23:00Z">
        <w:r>
          <w:t>,</w:t>
        </w:r>
      </w:ins>
      <w:r>
        <w:t xml:space="preserve"> global resource efficiency in consumption and production</w:t>
      </w:r>
      <w:del w:id="336" w:author="UN" w:date="2015-07-04T16:23:00Z">
        <w:r w:rsidR="0035735D">
          <w:delText>,</w:delText>
        </w:r>
      </w:del>
      <w:r>
        <w:t xml:space="preserve"> and endeavour to decouple economic growth from environmental degradation</w:t>
      </w:r>
      <w:ins w:id="337" w:author="UN" w:date="2015-07-04T16:23:00Z">
        <w:r>
          <w:t>,</w:t>
        </w:r>
      </w:ins>
      <w:r>
        <w:t xml:space="preserve"> in accordance with the 10-year framework of programmes on sustainable consumption and production</w:t>
      </w:r>
      <w:ins w:id="338" w:author="UN" w:date="2015-07-04T16:23:00Z">
        <w:r>
          <w:t>,</w:t>
        </w:r>
      </w:ins>
      <w:r>
        <w:t xml:space="preserve"> with developed countries taking the lead</w:t>
      </w:r>
    </w:p>
    <w:p w14:paraId="2AB25572" w14:textId="77777777" w:rsidR="00E13641" w:rsidRDefault="00E13641" w:rsidP="00E13641"/>
    <w:p w14:paraId="1684B116" w14:textId="52553B85" w:rsidR="00E13641" w:rsidRDefault="00E13641" w:rsidP="00E13641">
      <w:r>
        <w:t xml:space="preserve">8.5 </w:t>
      </w:r>
      <w:del w:id="339" w:author="UN" w:date="2015-07-04T16:23:00Z">
        <w:r w:rsidR="0035735D">
          <w:delText>by</w:delText>
        </w:r>
      </w:del>
      <w:ins w:id="340" w:author="UN" w:date="2015-07-04T16:23:00Z">
        <w:r>
          <w:t>By</w:t>
        </w:r>
      </w:ins>
      <w:r>
        <w:t xml:space="preserve"> 2030</w:t>
      </w:r>
      <w:ins w:id="341" w:author="UN" w:date="2015-07-04T16:23:00Z">
        <w:r>
          <w:t>,</w:t>
        </w:r>
      </w:ins>
      <w:r>
        <w:t xml:space="preserve"> achieve full and productive employment and decent work for all women and men, including for young people and persons with disabilities, and equal pay for work of equal value</w:t>
      </w:r>
    </w:p>
    <w:p w14:paraId="7B8A5515" w14:textId="77777777" w:rsidR="00E13641" w:rsidRDefault="00E13641" w:rsidP="00E13641"/>
    <w:p w14:paraId="04EEFA66" w14:textId="2AD94625" w:rsidR="00E13641" w:rsidRDefault="00E13641" w:rsidP="00E13641">
      <w:r>
        <w:t xml:space="preserve">8.6 </w:t>
      </w:r>
      <w:del w:id="342" w:author="UN" w:date="2015-07-04T16:23:00Z">
        <w:r w:rsidR="0035735D">
          <w:delText>by</w:delText>
        </w:r>
      </w:del>
      <w:ins w:id="343" w:author="UN" w:date="2015-07-04T16:23:00Z">
        <w:r>
          <w:t>By</w:t>
        </w:r>
      </w:ins>
      <w:r>
        <w:t xml:space="preserve"> 2020</w:t>
      </w:r>
      <w:ins w:id="344" w:author="UN" w:date="2015-07-04T16:23:00Z">
        <w:r>
          <w:t>,</w:t>
        </w:r>
      </w:ins>
      <w:r>
        <w:t xml:space="preserve"> substantially reduce the proportion of youth not in employment, education or training</w:t>
      </w:r>
    </w:p>
    <w:p w14:paraId="5F08C098" w14:textId="77777777" w:rsidR="00E13641" w:rsidRDefault="00E13641" w:rsidP="00E13641"/>
    <w:p w14:paraId="6DD16121" w14:textId="6DF41D69" w:rsidR="00E13641" w:rsidRDefault="00E13641" w:rsidP="00E13641">
      <w:r>
        <w:t xml:space="preserve">8.7 </w:t>
      </w:r>
      <w:del w:id="345" w:author="UN" w:date="2015-07-04T16:23:00Z">
        <w:r w:rsidR="0035735D">
          <w:delText>take</w:delText>
        </w:r>
      </w:del>
      <w:ins w:id="346" w:author="UN" w:date="2015-07-04T16:23:00Z">
        <w:r>
          <w:t>Take</w:t>
        </w:r>
      </w:ins>
      <w:r>
        <w:t xml:space="preserve"> immediate and effective measures to secure the prohibition and elimination of the worst forms of child labour, eradicate forced labour</w:t>
      </w:r>
      <w:del w:id="347" w:author="UN" w:date="2015-07-04T16:23:00Z">
        <w:r w:rsidR="0035735D">
          <w:delText>,</w:delText>
        </w:r>
      </w:del>
      <w:r>
        <w:t xml:space="preserve"> and</w:t>
      </w:r>
      <w:ins w:id="348" w:author="UN" w:date="2015-07-04T16:23:00Z">
        <w:r>
          <w:t>,</w:t>
        </w:r>
      </w:ins>
      <w:r>
        <w:t xml:space="preserve"> by 2025</w:t>
      </w:r>
      <w:ins w:id="349" w:author="UN" w:date="2015-07-04T16:23:00Z">
        <w:r>
          <w:t>,</w:t>
        </w:r>
      </w:ins>
      <w:r>
        <w:t xml:space="preserve"> end child labour in all its forms</w:t>
      </w:r>
      <w:ins w:id="350" w:author="UN" w:date="2015-07-04T16:23:00Z">
        <w:r>
          <w:t>,</w:t>
        </w:r>
      </w:ins>
      <w:r>
        <w:t xml:space="preserve"> including</w:t>
      </w:r>
      <w:ins w:id="351" w:author="UN" w:date="2015-07-04T16:23:00Z">
        <w:r>
          <w:t xml:space="preserve"> the</w:t>
        </w:r>
      </w:ins>
      <w:r>
        <w:t xml:space="preserve"> recruitment and use of child soldiers</w:t>
      </w:r>
    </w:p>
    <w:p w14:paraId="14882DFF" w14:textId="77777777" w:rsidR="00E13641" w:rsidRDefault="00E13641" w:rsidP="00E13641"/>
    <w:p w14:paraId="47593E9E" w14:textId="3052F416" w:rsidR="00E13641" w:rsidRDefault="00E13641" w:rsidP="00E13641">
      <w:r>
        <w:t xml:space="preserve">8.8 </w:t>
      </w:r>
      <w:del w:id="352" w:author="UN" w:date="2015-07-04T16:23:00Z">
        <w:r w:rsidR="0035735D">
          <w:delText>protect</w:delText>
        </w:r>
      </w:del>
      <w:ins w:id="353" w:author="UN" w:date="2015-07-04T16:23:00Z">
        <w:r>
          <w:t>Protect</w:t>
        </w:r>
      </w:ins>
      <w:r>
        <w:t xml:space="preserve"> labour rights and promote safe and secure working environments </w:t>
      </w:r>
      <w:del w:id="354" w:author="UN" w:date="2015-07-04T16:23:00Z">
        <w:r w:rsidR="0035735D">
          <w:delText>of</w:delText>
        </w:r>
      </w:del>
      <w:ins w:id="355" w:author="UN" w:date="2015-07-04T16:23:00Z">
        <w:r>
          <w:t>for</w:t>
        </w:r>
      </w:ins>
      <w:r>
        <w:t xml:space="preserve"> all workers, including migrant workers, </w:t>
      </w:r>
      <w:del w:id="356" w:author="UN" w:date="2015-07-04T16:23:00Z">
        <w:r w:rsidR="0035735D">
          <w:delText>particularly</w:delText>
        </w:r>
      </w:del>
      <w:ins w:id="357" w:author="UN" w:date="2015-07-04T16:23:00Z">
        <w:r>
          <w:t>in particular</w:t>
        </w:r>
      </w:ins>
      <w:r>
        <w:t xml:space="preserve"> women migrants, and those in precarious employment</w:t>
      </w:r>
    </w:p>
    <w:p w14:paraId="45C408F7" w14:textId="77777777" w:rsidR="00E13641" w:rsidRDefault="00E13641" w:rsidP="00E13641"/>
    <w:p w14:paraId="0C98D635" w14:textId="03B2D693" w:rsidR="00E13641" w:rsidRDefault="00E13641" w:rsidP="00E13641">
      <w:r>
        <w:t xml:space="preserve">8.9 </w:t>
      </w:r>
      <w:del w:id="358" w:author="UN" w:date="2015-07-04T16:23:00Z">
        <w:r w:rsidR="0035735D">
          <w:delText>by</w:delText>
        </w:r>
      </w:del>
      <w:ins w:id="359" w:author="UN" w:date="2015-07-04T16:23:00Z">
        <w:r>
          <w:t>By</w:t>
        </w:r>
      </w:ins>
      <w:r>
        <w:t xml:space="preserve"> 2030</w:t>
      </w:r>
      <w:ins w:id="360" w:author="UN" w:date="2015-07-04T16:23:00Z">
        <w:r>
          <w:t>,</w:t>
        </w:r>
      </w:ins>
      <w:r>
        <w:t xml:space="preserve"> devise and implement policies to promote sustainable tourism </w:t>
      </w:r>
      <w:del w:id="361" w:author="UN" w:date="2015-07-04T16:23:00Z">
        <w:r w:rsidR="0035735D">
          <w:delText>which</w:delText>
        </w:r>
      </w:del>
      <w:ins w:id="362" w:author="UN" w:date="2015-07-04T16:23:00Z">
        <w:r>
          <w:t>that</w:t>
        </w:r>
      </w:ins>
      <w:r>
        <w:t xml:space="preserve"> creates jobs</w:t>
      </w:r>
      <w:del w:id="363" w:author="UN" w:date="2015-07-04T16:23:00Z">
        <w:r w:rsidR="0035735D">
          <w:delText>,</w:delText>
        </w:r>
      </w:del>
      <w:ins w:id="364" w:author="UN" w:date="2015-07-04T16:23:00Z">
        <w:r>
          <w:t xml:space="preserve"> and</w:t>
        </w:r>
      </w:ins>
      <w:r>
        <w:t xml:space="preserve"> promotes local culture and products</w:t>
      </w:r>
    </w:p>
    <w:p w14:paraId="5E5E6700" w14:textId="77777777" w:rsidR="00E13641" w:rsidRDefault="00E13641" w:rsidP="00E13641"/>
    <w:p w14:paraId="66A24A3B" w14:textId="39A4AC55" w:rsidR="00E13641" w:rsidRDefault="00E13641" w:rsidP="00E13641">
      <w:r>
        <w:t xml:space="preserve">8.10 </w:t>
      </w:r>
      <w:del w:id="365" w:author="UN" w:date="2015-07-04T16:23:00Z">
        <w:r w:rsidR="0035735D">
          <w:delText>strengthen</w:delText>
        </w:r>
      </w:del>
      <w:ins w:id="366" w:author="UN" w:date="2015-07-04T16:23:00Z">
        <w:r>
          <w:t>Strengthen</w:t>
        </w:r>
      </w:ins>
      <w:r>
        <w:t xml:space="preserve"> the capacity of domestic financial institutions to encourage and </w:t>
      </w:r>
      <w:del w:id="367" w:author="UN" w:date="2015-07-04T16:23:00Z">
        <w:r w:rsidR="0035735D">
          <w:delText xml:space="preserve">to </w:delText>
        </w:r>
      </w:del>
      <w:r>
        <w:t>expand access to banking, insurance and financial services for all</w:t>
      </w:r>
    </w:p>
    <w:p w14:paraId="7B06B476" w14:textId="77777777" w:rsidR="00E13641" w:rsidRDefault="00E13641" w:rsidP="00E13641"/>
    <w:p w14:paraId="4B461CCF" w14:textId="01E7106E" w:rsidR="00E13641" w:rsidRDefault="00E13641" w:rsidP="00E13641">
      <w:proofErr w:type="gramStart"/>
      <w:r>
        <w:t>8.</w:t>
      </w:r>
      <w:proofErr w:type="spellStart"/>
      <w:r>
        <w:t>a</w:t>
      </w:r>
      <w:proofErr w:type="spellEnd"/>
      <w:proofErr w:type="gramEnd"/>
      <w:r>
        <w:t xml:space="preserve"> </w:t>
      </w:r>
      <w:del w:id="368" w:author="UN" w:date="2015-07-04T16:23:00Z">
        <w:r w:rsidR="0035735D">
          <w:delText>increase</w:delText>
        </w:r>
      </w:del>
      <w:ins w:id="369" w:author="UN" w:date="2015-07-04T16:23:00Z">
        <w:r>
          <w:t>Increase</w:t>
        </w:r>
      </w:ins>
      <w:r>
        <w:t xml:space="preserve"> Aid for Trade support for developing countries, </w:t>
      </w:r>
      <w:del w:id="370" w:author="UN" w:date="2015-07-04T16:23:00Z">
        <w:r w:rsidR="0035735D">
          <w:delText>particularly LDCs</w:delText>
        </w:r>
      </w:del>
      <w:ins w:id="371" w:author="UN" w:date="2015-07-04T16:23:00Z">
        <w:r>
          <w:t>in particular least developed countries</w:t>
        </w:r>
      </w:ins>
      <w:r>
        <w:t xml:space="preserve">, including through the Enhanced Integrated Framework for </w:t>
      </w:r>
      <w:del w:id="372" w:author="UN" w:date="2015-07-04T16:23:00Z">
        <w:r w:rsidR="0035735D">
          <w:delText>LDCs</w:delText>
        </w:r>
      </w:del>
      <w:ins w:id="373" w:author="UN" w:date="2015-07-04T16:23:00Z">
        <w:r>
          <w:t>Trade-Related Technical Assistance to Least Developed Countries</w:t>
        </w:r>
      </w:ins>
    </w:p>
    <w:p w14:paraId="5BCC1A79" w14:textId="77777777" w:rsidR="00E13641" w:rsidRDefault="00E13641" w:rsidP="00E13641"/>
    <w:p w14:paraId="402075AA" w14:textId="4F7FD6C4" w:rsidR="00E13641" w:rsidRDefault="00E13641" w:rsidP="00E13641">
      <w:pPr>
        <w:rPr>
          <w:ins w:id="374" w:author="UN" w:date="2015-07-04T16:23:00Z"/>
        </w:rPr>
      </w:pPr>
      <w:proofErr w:type="gramStart"/>
      <w:r>
        <w:t>8.b</w:t>
      </w:r>
      <w:proofErr w:type="gramEnd"/>
      <w:r>
        <w:t xml:space="preserve"> </w:t>
      </w:r>
      <w:del w:id="375" w:author="UN" w:date="2015-07-04T16:23:00Z">
        <w:r w:rsidR="0035735D">
          <w:delText>by</w:delText>
        </w:r>
      </w:del>
      <w:ins w:id="376" w:author="UN" w:date="2015-07-04T16:23:00Z">
        <w:r>
          <w:t>By</w:t>
        </w:r>
      </w:ins>
      <w:r>
        <w:t xml:space="preserve"> 2020</w:t>
      </w:r>
      <w:ins w:id="377" w:author="UN" w:date="2015-07-04T16:23:00Z">
        <w:r>
          <w:t>,</w:t>
        </w:r>
      </w:ins>
      <w:r>
        <w:t xml:space="preserve"> develop and operationalize a global strategy for youth employment and implement the </w:t>
      </w:r>
      <w:del w:id="378" w:author="UN" w:date="2015-07-04T16:23:00Z">
        <w:r w:rsidR="0035735D">
          <w:delText xml:space="preserve">ILO </w:delText>
        </w:r>
      </w:del>
      <w:r>
        <w:t>Global Jobs Pact</w:t>
      </w:r>
      <w:ins w:id="379" w:author="UN" w:date="2015-07-04T16:23:00Z">
        <w:r>
          <w:t xml:space="preserve"> of the International Labour Organization</w:t>
        </w:r>
      </w:ins>
    </w:p>
    <w:p w14:paraId="384ECF34" w14:textId="77777777" w:rsidR="00E13641" w:rsidRDefault="00E13641" w:rsidP="00E13641"/>
    <w:p w14:paraId="426FCC91" w14:textId="77777777" w:rsidR="00E13641" w:rsidRDefault="00E13641" w:rsidP="00E13641"/>
    <w:p w14:paraId="5607A5E0" w14:textId="77777777" w:rsidR="00E13641" w:rsidRDefault="00E13641" w:rsidP="00E13641">
      <w:r>
        <w:t>Goal 9. Build resilient infrastructure, promote inclusive and sustainable industrialization and foster innovation</w:t>
      </w:r>
      <w:ins w:id="380" w:author="UN" w:date="2015-07-04T16:23:00Z">
        <w:r>
          <w:t xml:space="preserve"> </w:t>
        </w:r>
      </w:ins>
    </w:p>
    <w:p w14:paraId="7E735BFC" w14:textId="77777777" w:rsidR="00E13641" w:rsidRDefault="00E13641" w:rsidP="00E13641"/>
    <w:p w14:paraId="765EFB3C" w14:textId="77777777" w:rsidR="0035735D" w:rsidRDefault="0035735D" w:rsidP="0035735D">
      <w:pPr>
        <w:rPr>
          <w:del w:id="381" w:author="UN" w:date="2015-07-04T16:23:00Z"/>
        </w:rPr>
      </w:pPr>
    </w:p>
    <w:p w14:paraId="2A9CDC0B" w14:textId="0A63CD8B" w:rsidR="00E13641" w:rsidRDefault="00E13641" w:rsidP="00E13641">
      <w:r>
        <w:t xml:space="preserve">9.1 </w:t>
      </w:r>
      <w:del w:id="382" w:author="UN" w:date="2015-07-04T16:23:00Z">
        <w:r w:rsidR="0035735D">
          <w:delText>develop</w:delText>
        </w:r>
      </w:del>
      <w:ins w:id="383" w:author="UN" w:date="2015-07-04T16:23:00Z">
        <w:r>
          <w:t>Develop</w:t>
        </w:r>
      </w:ins>
      <w:r>
        <w:t xml:space="preserve"> quality, reliable, sustainable and resilient infrastructure, including regional and </w:t>
      </w:r>
      <w:del w:id="384" w:author="UN" w:date="2015-07-04T16:23:00Z">
        <w:r w:rsidR="0035735D">
          <w:delText>trans-border</w:delText>
        </w:r>
      </w:del>
      <w:proofErr w:type="spellStart"/>
      <w:ins w:id="385" w:author="UN" w:date="2015-07-04T16:23:00Z">
        <w:r>
          <w:t>transborder</w:t>
        </w:r>
      </w:ins>
      <w:proofErr w:type="spellEnd"/>
      <w:r>
        <w:t xml:space="preserve"> infrastructure, to support economic development and human well-being, with a focus on affordable and equitable access for all</w:t>
      </w:r>
    </w:p>
    <w:p w14:paraId="5EB25175" w14:textId="77777777" w:rsidR="00E13641" w:rsidRDefault="00E13641" w:rsidP="00E13641"/>
    <w:p w14:paraId="79EBEFEF" w14:textId="22B12FD1" w:rsidR="00E13641" w:rsidRDefault="00E13641" w:rsidP="00E13641">
      <w:r>
        <w:t xml:space="preserve">9.2 </w:t>
      </w:r>
      <w:del w:id="386" w:author="UN" w:date="2015-07-04T16:23:00Z">
        <w:r w:rsidR="0035735D">
          <w:delText>promote</w:delText>
        </w:r>
      </w:del>
      <w:ins w:id="387" w:author="UN" w:date="2015-07-04T16:23:00Z">
        <w:r>
          <w:t>Promote</w:t>
        </w:r>
      </w:ins>
      <w:r>
        <w:t xml:space="preserve"> inclusive and sustainable industrialization</w:t>
      </w:r>
      <w:del w:id="388" w:author="UN" w:date="2015-07-04T16:23:00Z">
        <w:r w:rsidR="0035735D">
          <w:delText>,</w:delText>
        </w:r>
      </w:del>
      <w:r>
        <w:t xml:space="preserve"> and</w:t>
      </w:r>
      <w:ins w:id="389" w:author="UN" w:date="2015-07-04T16:23:00Z">
        <w:r>
          <w:t>,</w:t>
        </w:r>
      </w:ins>
      <w:r>
        <w:t xml:space="preserve"> by 2030</w:t>
      </w:r>
      <w:del w:id="390" w:author="UN" w:date="2015-07-04T16:23:00Z">
        <w:r w:rsidR="0035735D">
          <w:delText xml:space="preserve"> raise</w:delText>
        </w:r>
      </w:del>
      <w:ins w:id="391" w:author="UN" w:date="2015-07-04T16:23:00Z">
        <w:r>
          <w:t>,</w:t>
        </w:r>
      </w:ins>
      <w:r>
        <w:t xml:space="preserve"> significantly </w:t>
      </w:r>
      <w:ins w:id="392" w:author="UN" w:date="2015-07-04T16:23:00Z">
        <w:r>
          <w:t xml:space="preserve">raise </w:t>
        </w:r>
      </w:ins>
      <w:r>
        <w:t xml:space="preserve">industry’s share of employment and </w:t>
      </w:r>
      <w:del w:id="393" w:author="UN" w:date="2015-07-04T16:23:00Z">
        <w:r w:rsidR="0035735D">
          <w:delText>GDP</w:delText>
        </w:r>
      </w:del>
      <w:ins w:id="394" w:author="UN" w:date="2015-07-04T16:23:00Z">
        <w:r>
          <w:t>gross domestic product,</w:t>
        </w:r>
      </w:ins>
      <w:r>
        <w:t xml:space="preserve"> in line with national circumstances, and double its share in </w:t>
      </w:r>
      <w:del w:id="395" w:author="UN" w:date="2015-07-04T16:23:00Z">
        <w:r w:rsidR="0035735D">
          <w:delText>LDCs</w:delText>
        </w:r>
      </w:del>
      <w:ins w:id="396" w:author="UN" w:date="2015-07-04T16:23:00Z">
        <w:r>
          <w:t>least developed countries</w:t>
        </w:r>
      </w:ins>
    </w:p>
    <w:p w14:paraId="6B609C62" w14:textId="77777777" w:rsidR="00E13641" w:rsidRDefault="00E13641" w:rsidP="00E13641"/>
    <w:p w14:paraId="745C3F7A" w14:textId="241E5142" w:rsidR="00E13641" w:rsidRDefault="00E13641" w:rsidP="00E13641">
      <w:r>
        <w:t xml:space="preserve">9.3 </w:t>
      </w:r>
      <w:del w:id="397" w:author="UN" w:date="2015-07-04T16:23:00Z">
        <w:r w:rsidR="0035735D">
          <w:delText>increase</w:delText>
        </w:r>
      </w:del>
      <w:ins w:id="398" w:author="UN" w:date="2015-07-04T16:23:00Z">
        <w:r>
          <w:t>Increase</w:t>
        </w:r>
      </w:ins>
      <w:r>
        <w:t xml:space="preserve"> the access of small-scale industrial and other enterprises, </w:t>
      </w:r>
      <w:del w:id="399" w:author="UN" w:date="2015-07-04T16:23:00Z">
        <w:r w:rsidR="0035735D">
          <w:delText>particularly</w:delText>
        </w:r>
      </w:del>
      <w:ins w:id="400" w:author="UN" w:date="2015-07-04T16:23:00Z">
        <w:r>
          <w:t>in particular</w:t>
        </w:r>
      </w:ins>
      <w:r>
        <w:t xml:space="preserve"> in developing countries, to financial services</w:t>
      </w:r>
      <w:ins w:id="401" w:author="UN" w:date="2015-07-04T16:23:00Z">
        <w:r>
          <w:t>,</w:t>
        </w:r>
      </w:ins>
      <w:r>
        <w:t xml:space="preserve"> including affordable credit</w:t>
      </w:r>
      <w:ins w:id="402" w:author="UN" w:date="2015-07-04T16:23:00Z">
        <w:r>
          <w:t>,</w:t>
        </w:r>
      </w:ins>
      <w:r>
        <w:t xml:space="preserve"> and their integration into value chains and markets</w:t>
      </w:r>
    </w:p>
    <w:p w14:paraId="11FC3079" w14:textId="77777777" w:rsidR="00E13641" w:rsidRDefault="00E13641" w:rsidP="00E13641"/>
    <w:p w14:paraId="12DC3CE5" w14:textId="7E87C310" w:rsidR="00E13641" w:rsidRDefault="00E13641" w:rsidP="00E13641">
      <w:r>
        <w:t xml:space="preserve">9.4 </w:t>
      </w:r>
      <w:del w:id="403" w:author="UN" w:date="2015-07-04T16:23:00Z">
        <w:r w:rsidR="0035735D">
          <w:delText>by</w:delText>
        </w:r>
      </w:del>
      <w:ins w:id="404" w:author="UN" w:date="2015-07-04T16:23:00Z">
        <w:r>
          <w:t>By</w:t>
        </w:r>
      </w:ins>
      <w:r>
        <w:t xml:space="preserve"> 2030</w:t>
      </w:r>
      <w:ins w:id="405" w:author="UN" w:date="2015-07-04T16:23:00Z">
        <w:r>
          <w:t>,</w:t>
        </w:r>
      </w:ins>
      <w:r>
        <w:t xml:space="preserve"> upgrade infrastructure and retrofit industries to make them sustainable, with increased resource</w:t>
      </w:r>
      <w:del w:id="406" w:author="UN" w:date="2015-07-04T16:23:00Z">
        <w:r w:rsidR="0035735D">
          <w:delText xml:space="preserve"> </w:delText>
        </w:r>
      </w:del>
      <w:ins w:id="407" w:author="UN" w:date="2015-07-04T16:23:00Z">
        <w:r>
          <w:t>-</w:t>
        </w:r>
      </w:ins>
      <w:r>
        <w:t xml:space="preserve">use efficiency and greater adoption of clean and environmentally sound technologies and industrial processes, </w:t>
      </w:r>
      <w:ins w:id="408" w:author="UN" w:date="2015-07-04T16:23:00Z">
        <w:r>
          <w:t xml:space="preserve">with </w:t>
        </w:r>
      </w:ins>
      <w:r>
        <w:t>all countries taking action in accordance with their respective capabilities</w:t>
      </w:r>
    </w:p>
    <w:p w14:paraId="2618D3BE" w14:textId="77777777" w:rsidR="00E13641" w:rsidRDefault="00E13641" w:rsidP="00E13641"/>
    <w:p w14:paraId="217FDC7E" w14:textId="6B5E878D" w:rsidR="00E13641" w:rsidRDefault="00E13641" w:rsidP="00E13641">
      <w:r>
        <w:t xml:space="preserve">9.5 </w:t>
      </w:r>
      <w:del w:id="409" w:author="UN" w:date="2015-07-04T16:23:00Z">
        <w:r w:rsidR="0035735D">
          <w:delText>enhance</w:delText>
        </w:r>
      </w:del>
      <w:ins w:id="410" w:author="UN" w:date="2015-07-04T16:23:00Z">
        <w:r>
          <w:t>Enhance</w:t>
        </w:r>
      </w:ins>
      <w:r>
        <w:t xml:space="preserve"> scientific research, upgrade the technological capabilities of industrial sectors in all countries, </w:t>
      </w:r>
      <w:del w:id="411" w:author="UN" w:date="2015-07-04T16:23:00Z">
        <w:r w:rsidR="0035735D">
          <w:delText>particularly</w:delText>
        </w:r>
      </w:del>
      <w:ins w:id="412" w:author="UN" w:date="2015-07-04T16:23:00Z">
        <w:r>
          <w:t>in particular</w:t>
        </w:r>
      </w:ins>
      <w:r>
        <w:t xml:space="preserve"> developing countries, including</w:t>
      </w:r>
      <w:ins w:id="413" w:author="UN" w:date="2015-07-04T16:23:00Z">
        <w:r>
          <w:t>,</w:t>
        </w:r>
      </w:ins>
      <w:r>
        <w:t xml:space="preserve"> by 2030</w:t>
      </w:r>
      <w:ins w:id="414" w:author="UN" w:date="2015-07-04T16:23:00Z">
        <w:r>
          <w:t>,</w:t>
        </w:r>
      </w:ins>
      <w:r>
        <w:t xml:space="preserve"> encouraging innovation and increasing the number of </w:t>
      </w:r>
      <w:del w:id="415" w:author="UN" w:date="2015-07-04T16:23:00Z">
        <w:r w:rsidR="0035735D">
          <w:delText>R&amp;D</w:delText>
        </w:r>
      </w:del>
      <w:ins w:id="416" w:author="UN" w:date="2015-07-04T16:23:00Z">
        <w:r>
          <w:t>research and development</w:t>
        </w:r>
      </w:ins>
      <w:r>
        <w:t xml:space="preserve"> workers per </w:t>
      </w:r>
      <w:del w:id="417" w:author="UN" w:date="2015-07-04T16:23:00Z">
        <w:r w:rsidR="0035735D">
          <w:delText>one</w:delText>
        </w:r>
      </w:del>
      <w:ins w:id="418" w:author="UN" w:date="2015-07-04T16:23:00Z">
        <w:r>
          <w:t>1</w:t>
        </w:r>
      </w:ins>
      <w:r>
        <w:t xml:space="preserve"> million people by </w:t>
      </w:r>
      <w:ins w:id="419" w:author="UN" w:date="2015-07-04T16:23:00Z">
        <w:r>
          <w:t>[</w:t>
        </w:r>
      </w:ins>
      <w:r>
        <w:t>x</w:t>
      </w:r>
      <w:del w:id="420" w:author="UN" w:date="2015-07-04T16:23:00Z">
        <w:r w:rsidR="0035735D">
          <w:delText>%</w:delText>
        </w:r>
      </w:del>
      <w:ins w:id="421" w:author="UN" w:date="2015-07-04T16:23:00Z">
        <w:r>
          <w:t>] per cent</w:t>
        </w:r>
      </w:ins>
      <w:r>
        <w:t xml:space="preserve"> and public and private </w:t>
      </w:r>
      <w:del w:id="422" w:author="UN" w:date="2015-07-04T16:23:00Z">
        <w:r w:rsidR="0035735D">
          <w:delText>R&amp;D</w:delText>
        </w:r>
      </w:del>
      <w:ins w:id="423" w:author="UN" w:date="2015-07-04T16:23:00Z">
        <w:r>
          <w:t>research and development</w:t>
        </w:r>
      </w:ins>
      <w:r>
        <w:t xml:space="preserve"> spending</w:t>
      </w:r>
    </w:p>
    <w:p w14:paraId="413A97A7" w14:textId="77777777" w:rsidR="00E13641" w:rsidRDefault="00E13641" w:rsidP="00E13641"/>
    <w:p w14:paraId="7FD8BF40" w14:textId="529D7959" w:rsidR="00E13641" w:rsidRDefault="00E13641" w:rsidP="00E13641">
      <w:proofErr w:type="gramStart"/>
      <w:r>
        <w:t>9.a</w:t>
      </w:r>
      <w:proofErr w:type="gramEnd"/>
      <w:r>
        <w:t xml:space="preserve"> </w:t>
      </w:r>
      <w:del w:id="424" w:author="UN" w:date="2015-07-04T16:23:00Z">
        <w:r w:rsidR="0035735D">
          <w:delText>facilitate</w:delText>
        </w:r>
      </w:del>
      <w:ins w:id="425" w:author="UN" w:date="2015-07-04T16:23:00Z">
        <w:r>
          <w:t>Facilitate</w:t>
        </w:r>
      </w:ins>
      <w:r>
        <w:t xml:space="preserve"> sustainable and resilient infrastructure development in developing countries through enhanced financial, technological and technical support to African countries, </w:t>
      </w:r>
      <w:del w:id="426" w:author="UN" w:date="2015-07-04T16:23:00Z">
        <w:r w:rsidR="0035735D">
          <w:delText>LDCs, LLDCs and SIDS</w:delText>
        </w:r>
      </w:del>
      <w:ins w:id="427" w:author="UN" w:date="2015-07-04T16:23:00Z">
        <w:r>
          <w:t>least developed countries, landlocked developing countries and small island developing States</w:t>
        </w:r>
      </w:ins>
    </w:p>
    <w:p w14:paraId="392DF56F" w14:textId="77777777" w:rsidR="00E13641" w:rsidRDefault="00E13641" w:rsidP="00E13641"/>
    <w:p w14:paraId="332D6E7A" w14:textId="7E452ACA" w:rsidR="00E13641" w:rsidRDefault="00E13641" w:rsidP="00E13641">
      <w:proofErr w:type="gramStart"/>
      <w:r>
        <w:lastRenderedPageBreak/>
        <w:t>9.b</w:t>
      </w:r>
      <w:proofErr w:type="gramEnd"/>
      <w:r>
        <w:t xml:space="preserve"> </w:t>
      </w:r>
      <w:del w:id="428" w:author="UN" w:date="2015-07-04T16:23:00Z">
        <w:r w:rsidR="0035735D">
          <w:delText>support</w:delText>
        </w:r>
      </w:del>
      <w:ins w:id="429" w:author="UN" w:date="2015-07-04T16:23:00Z">
        <w:r>
          <w:t>Support</w:t>
        </w:r>
      </w:ins>
      <w:r>
        <w:t xml:space="preserve"> domestic technology development, research and innovation in developing countries</w:t>
      </w:r>
      <w:ins w:id="430" w:author="UN" w:date="2015-07-04T16:23:00Z">
        <w:r>
          <w:t>,</w:t>
        </w:r>
      </w:ins>
      <w:r>
        <w:t xml:space="preserve"> including by ensuring a conducive policy environment for</w:t>
      </w:r>
      <w:ins w:id="431" w:author="UN" w:date="2015-07-04T16:23:00Z">
        <w:r>
          <w:t>,</w:t>
        </w:r>
      </w:ins>
      <w:r>
        <w:t xml:space="preserve"> inter alia</w:t>
      </w:r>
      <w:ins w:id="432" w:author="UN" w:date="2015-07-04T16:23:00Z">
        <w:r>
          <w:t>,</w:t>
        </w:r>
      </w:ins>
      <w:r>
        <w:t xml:space="preserve"> industrial diversification and value addition to commodities</w:t>
      </w:r>
    </w:p>
    <w:p w14:paraId="70F41F46" w14:textId="77777777" w:rsidR="00E13641" w:rsidRDefault="00E13641" w:rsidP="00E13641"/>
    <w:p w14:paraId="6060C247" w14:textId="43A1DE2F" w:rsidR="00E13641" w:rsidRDefault="00E13641" w:rsidP="00E13641">
      <w:proofErr w:type="gramStart"/>
      <w:r>
        <w:t>9.c</w:t>
      </w:r>
      <w:proofErr w:type="gramEnd"/>
      <w:r>
        <w:t xml:space="preserve"> </w:t>
      </w:r>
      <w:del w:id="433" w:author="UN" w:date="2015-07-04T16:23:00Z">
        <w:r w:rsidR="0035735D">
          <w:delText>significantly</w:delText>
        </w:r>
      </w:del>
      <w:ins w:id="434" w:author="UN" w:date="2015-07-04T16:23:00Z">
        <w:r>
          <w:t>Significantly</w:t>
        </w:r>
      </w:ins>
      <w:r>
        <w:t xml:space="preserve"> increase access to </w:t>
      </w:r>
      <w:del w:id="435" w:author="UN" w:date="2015-07-04T16:23:00Z">
        <w:r w:rsidR="0035735D">
          <w:delText>ICT</w:delText>
        </w:r>
      </w:del>
      <w:ins w:id="436" w:author="UN" w:date="2015-07-04T16:23:00Z">
        <w:r>
          <w:t>information and communications technology</w:t>
        </w:r>
      </w:ins>
      <w:r>
        <w:t xml:space="preserve"> and strive to provide universal and affordable access to </w:t>
      </w:r>
      <w:del w:id="437" w:author="UN" w:date="2015-07-04T16:23:00Z">
        <w:r w:rsidR="0035735D">
          <w:delText>internet</w:delText>
        </w:r>
      </w:del>
      <w:ins w:id="438" w:author="UN" w:date="2015-07-04T16:23:00Z">
        <w:r>
          <w:t>the Internet</w:t>
        </w:r>
      </w:ins>
      <w:r>
        <w:t xml:space="preserve"> in </w:t>
      </w:r>
      <w:del w:id="439" w:author="UN" w:date="2015-07-04T16:23:00Z">
        <w:r w:rsidR="0035735D">
          <w:delText>LDCs</w:delText>
        </w:r>
      </w:del>
      <w:ins w:id="440" w:author="UN" w:date="2015-07-04T16:23:00Z">
        <w:r>
          <w:t>least developed countries</w:t>
        </w:r>
      </w:ins>
      <w:r>
        <w:t xml:space="preserve"> by 2020</w:t>
      </w:r>
    </w:p>
    <w:p w14:paraId="7B0A15C0" w14:textId="77777777" w:rsidR="00E13641" w:rsidRDefault="00E13641" w:rsidP="00E13641"/>
    <w:p w14:paraId="4CF15F89" w14:textId="77777777" w:rsidR="00E13641" w:rsidRDefault="00E13641" w:rsidP="00E13641"/>
    <w:p w14:paraId="62EADD1D" w14:textId="77777777" w:rsidR="00E13641" w:rsidRDefault="00E13641" w:rsidP="00E13641">
      <w:r>
        <w:t>Goal 10. Reduce inequality within and among countries</w:t>
      </w:r>
    </w:p>
    <w:p w14:paraId="67319346" w14:textId="77777777" w:rsidR="00E13641" w:rsidRDefault="00E13641" w:rsidP="00E13641"/>
    <w:p w14:paraId="33D59900" w14:textId="77777777" w:rsidR="0035735D" w:rsidRDefault="0035735D" w:rsidP="0035735D">
      <w:pPr>
        <w:rPr>
          <w:del w:id="441" w:author="UN" w:date="2015-07-04T16:23:00Z"/>
        </w:rPr>
      </w:pPr>
    </w:p>
    <w:p w14:paraId="73EBDA4A" w14:textId="6259240B" w:rsidR="00E13641" w:rsidRDefault="00E13641" w:rsidP="00E13641">
      <w:r>
        <w:t xml:space="preserve">10.1 </w:t>
      </w:r>
      <w:del w:id="442" w:author="UN" w:date="2015-07-04T16:23:00Z">
        <w:r w:rsidR="0035735D">
          <w:delText>by</w:delText>
        </w:r>
      </w:del>
      <w:ins w:id="443" w:author="UN" w:date="2015-07-04T16:23:00Z">
        <w:r>
          <w:t>By</w:t>
        </w:r>
      </w:ins>
      <w:r>
        <w:t xml:space="preserve"> 2030</w:t>
      </w:r>
      <w:ins w:id="444" w:author="UN" w:date="2015-07-04T16:23:00Z">
        <w:r>
          <w:t>,</w:t>
        </w:r>
      </w:ins>
      <w:r>
        <w:t xml:space="preserve"> progressively achieve and sustain income growth of the bottom 40</w:t>
      </w:r>
      <w:del w:id="445" w:author="UN" w:date="2015-07-04T16:23:00Z">
        <w:r w:rsidR="0035735D">
          <w:delText>%</w:delText>
        </w:r>
      </w:del>
      <w:ins w:id="446" w:author="UN" w:date="2015-07-04T16:23:00Z">
        <w:r>
          <w:t xml:space="preserve"> per cent</w:t>
        </w:r>
      </w:ins>
      <w:r>
        <w:t xml:space="preserve"> of the population at a rate higher than the national average</w:t>
      </w:r>
    </w:p>
    <w:p w14:paraId="3A223E5F" w14:textId="77777777" w:rsidR="00E13641" w:rsidRDefault="00E13641" w:rsidP="00E13641"/>
    <w:p w14:paraId="4EBF9528" w14:textId="10C8A84B" w:rsidR="00E13641" w:rsidRDefault="00E13641" w:rsidP="00E13641">
      <w:r>
        <w:t xml:space="preserve">10.2 </w:t>
      </w:r>
      <w:del w:id="447" w:author="UN" w:date="2015-07-04T16:23:00Z">
        <w:r w:rsidR="0035735D">
          <w:delText>by</w:delText>
        </w:r>
      </w:del>
      <w:ins w:id="448" w:author="UN" w:date="2015-07-04T16:23:00Z">
        <w:r>
          <w:t>By</w:t>
        </w:r>
      </w:ins>
      <w:r>
        <w:t xml:space="preserve"> 2030</w:t>
      </w:r>
      <w:ins w:id="449" w:author="UN" w:date="2015-07-04T16:23:00Z">
        <w:r>
          <w:t>,</w:t>
        </w:r>
      </w:ins>
      <w:r>
        <w:t xml:space="preserve"> empower and promote the social, economic and political inclusion of all</w:t>
      </w:r>
      <w:ins w:id="450" w:author="UN" w:date="2015-07-04T16:23:00Z">
        <w:r>
          <w:t>,</w:t>
        </w:r>
      </w:ins>
      <w:r>
        <w:t xml:space="preserve"> irrespective of age, sex, disability, race, ethnicity, origin, religion or economic or other status</w:t>
      </w:r>
    </w:p>
    <w:p w14:paraId="26CA06C9" w14:textId="77777777" w:rsidR="00E13641" w:rsidRDefault="00E13641" w:rsidP="00E13641"/>
    <w:p w14:paraId="2F730C09" w14:textId="435AD649" w:rsidR="00E13641" w:rsidRDefault="00E13641" w:rsidP="00E13641">
      <w:r>
        <w:t xml:space="preserve">10.3 </w:t>
      </w:r>
      <w:del w:id="451" w:author="UN" w:date="2015-07-04T16:23:00Z">
        <w:r w:rsidR="0035735D">
          <w:delText>ensure</w:delText>
        </w:r>
      </w:del>
      <w:ins w:id="452" w:author="UN" w:date="2015-07-04T16:23:00Z">
        <w:r>
          <w:t>Ensure</w:t>
        </w:r>
      </w:ins>
      <w:r>
        <w:t xml:space="preserve"> equal opportunity and reduce inequalities of outcome, including </w:t>
      </w:r>
      <w:del w:id="453" w:author="UN" w:date="2015-07-04T16:23:00Z">
        <w:r w:rsidR="0035735D">
          <w:delText>through</w:delText>
        </w:r>
      </w:del>
      <w:ins w:id="454" w:author="UN" w:date="2015-07-04T16:23:00Z">
        <w:r>
          <w:t>by</w:t>
        </w:r>
      </w:ins>
      <w:r>
        <w:t xml:space="preserve"> eliminating discriminatory laws, policies and practices and promoting appropriate legislation, policies and </w:t>
      </w:r>
      <w:del w:id="455" w:author="UN" w:date="2015-07-04T16:23:00Z">
        <w:r w:rsidR="0035735D">
          <w:delText>actions</w:delText>
        </w:r>
      </w:del>
      <w:ins w:id="456" w:author="UN" w:date="2015-07-04T16:23:00Z">
        <w:r>
          <w:t>action</w:t>
        </w:r>
      </w:ins>
      <w:r>
        <w:t xml:space="preserve"> in this regard</w:t>
      </w:r>
    </w:p>
    <w:p w14:paraId="6BA185E4" w14:textId="77777777" w:rsidR="00E13641" w:rsidRDefault="00E13641" w:rsidP="00E13641"/>
    <w:p w14:paraId="2E9A66C1" w14:textId="16AC275D" w:rsidR="00E13641" w:rsidRDefault="00E13641" w:rsidP="00E13641">
      <w:proofErr w:type="gramStart"/>
      <w:r>
        <w:t>10.4</w:t>
      </w:r>
      <w:proofErr w:type="gramEnd"/>
      <w:r>
        <w:t xml:space="preserve"> </w:t>
      </w:r>
      <w:del w:id="457" w:author="UN" w:date="2015-07-04T16:23:00Z">
        <w:r w:rsidR="0035735D">
          <w:delText>adopt</w:delText>
        </w:r>
      </w:del>
      <w:ins w:id="458" w:author="UN" w:date="2015-07-04T16:23:00Z">
        <w:r>
          <w:t>Adopt</w:t>
        </w:r>
      </w:ins>
      <w:r>
        <w:t xml:space="preserve"> policies</w:t>
      </w:r>
      <w:ins w:id="459" w:author="UN" w:date="2015-07-04T16:23:00Z">
        <w:r>
          <w:t>,</w:t>
        </w:r>
      </w:ins>
      <w:r>
        <w:t xml:space="preserve"> especially fiscal, wage</w:t>
      </w:r>
      <w:del w:id="460" w:author="UN" w:date="2015-07-04T16:23:00Z">
        <w:r w:rsidR="0035735D">
          <w:delText>,</w:delText>
        </w:r>
      </w:del>
      <w:r>
        <w:t xml:space="preserve"> and social protection policies</w:t>
      </w:r>
      <w:ins w:id="461" w:author="UN" w:date="2015-07-04T16:23:00Z">
        <w:r>
          <w:t>,</w:t>
        </w:r>
      </w:ins>
      <w:r>
        <w:t xml:space="preserve"> and progressively achieve greater equality</w:t>
      </w:r>
    </w:p>
    <w:p w14:paraId="7464B561" w14:textId="77777777" w:rsidR="00E13641" w:rsidRDefault="00E13641" w:rsidP="00E13641"/>
    <w:p w14:paraId="568F3E14" w14:textId="656EE2B7" w:rsidR="00E13641" w:rsidRDefault="00E13641" w:rsidP="00E13641">
      <w:r>
        <w:t xml:space="preserve">10.5 </w:t>
      </w:r>
      <w:del w:id="462" w:author="UN" w:date="2015-07-04T16:23:00Z">
        <w:r w:rsidR="0035735D">
          <w:delText>improve</w:delText>
        </w:r>
      </w:del>
      <w:ins w:id="463" w:author="UN" w:date="2015-07-04T16:23:00Z">
        <w:r>
          <w:t>Improve the</w:t>
        </w:r>
      </w:ins>
      <w:r>
        <w:t xml:space="preserve"> regulation and monitoring of global financial markets and institutions and strengthen </w:t>
      </w:r>
      <w:ins w:id="464" w:author="UN" w:date="2015-07-04T16:23:00Z">
        <w:r>
          <w:t xml:space="preserve">the </w:t>
        </w:r>
      </w:ins>
      <w:r>
        <w:t>implementation of such regulations</w:t>
      </w:r>
    </w:p>
    <w:p w14:paraId="504D5836" w14:textId="77777777" w:rsidR="00E13641" w:rsidRDefault="00E13641" w:rsidP="00E13641"/>
    <w:p w14:paraId="423DEC61" w14:textId="0C162244" w:rsidR="00E13641" w:rsidRDefault="00E13641" w:rsidP="00E13641">
      <w:r>
        <w:t xml:space="preserve">10.6 </w:t>
      </w:r>
      <w:del w:id="465" w:author="UN" w:date="2015-07-04T16:23:00Z">
        <w:r w:rsidR="0035735D">
          <w:delText>ensure</w:delText>
        </w:r>
      </w:del>
      <w:ins w:id="466" w:author="UN" w:date="2015-07-04T16:23:00Z">
        <w:r>
          <w:t>Ensure</w:t>
        </w:r>
      </w:ins>
      <w:r>
        <w:t xml:space="preserve"> enhanced representation and voice </w:t>
      </w:r>
      <w:del w:id="467" w:author="UN" w:date="2015-07-04T16:23:00Z">
        <w:r w:rsidR="0035735D">
          <w:delText>of</w:delText>
        </w:r>
      </w:del>
      <w:ins w:id="468" w:author="UN" w:date="2015-07-04T16:23:00Z">
        <w:r>
          <w:t>for</w:t>
        </w:r>
      </w:ins>
      <w:r>
        <w:t xml:space="preserve"> developing countries in </w:t>
      </w:r>
      <w:proofErr w:type="gramStart"/>
      <w:r>
        <w:t>decision</w:t>
      </w:r>
      <w:del w:id="469" w:author="UN" w:date="2015-07-04T16:23:00Z">
        <w:r w:rsidR="0035735D">
          <w:delText xml:space="preserve"> </w:delText>
        </w:r>
      </w:del>
      <w:ins w:id="470" w:author="UN" w:date="2015-07-04T16:23:00Z">
        <w:r>
          <w:t>-</w:t>
        </w:r>
      </w:ins>
      <w:r>
        <w:t>making</w:t>
      </w:r>
      <w:proofErr w:type="gramEnd"/>
      <w:r>
        <w:t xml:space="preserve"> in global international economic and financial institutions in order to deliver more effective, credible, accountable and legitimate institutions</w:t>
      </w:r>
      <w:ins w:id="471" w:author="UN" w:date="2015-07-04T16:23:00Z">
        <w:r>
          <w:t xml:space="preserve"> </w:t>
        </w:r>
      </w:ins>
    </w:p>
    <w:p w14:paraId="5CA21A21" w14:textId="77777777" w:rsidR="00E13641" w:rsidRDefault="00E13641" w:rsidP="00E13641"/>
    <w:p w14:paraId="51D15C79" w14:textId="482D5422" w:rsidR="00E13641" w:rsidRDefault="00E13641" w:rsidP="00E13641">
      <w:r>
        <w:t xml:space="preserve">10.7 </w:t>
      </w:r>
      <w:del w:id="472" w:author="UN" w:date="2015-07-04T16:23:00Z">
        <w:r w:rsidR="0035735D">
          <w:delText>facilitate</w:delText>
        </w:r>
      </w:del>
      <w:ins w:id="473" w:author="UN" w:date="2015-07-04T16:23:00Z">
        <w:r>
          <w:t>Facilitate</w:t>
        </w:r>
      </w:ins>
      <w:r>
        <w:t xml:space="preserve"> orderly, safe, regular and responsible migration and mobility of people, including through </w:t>
      </w:r>
      <w:ins w:id="474" w:author="UN" w:date="2015-07-04T16:23:00Z">
        <w:r>
          <w:t xml:space="preserve">the </w:t>
        </w:r>
      </w:ins>
      <w:r>
        <w:t>implementation of planned and well-managed migration policies</w:t>
      </w:r>
    </w:p>
    <w:p w14:paraId="67D56ACB" w14:textId="77777777" w:rsidR="00E13641" w:rsidRDefault="00E13641" w:rsidP="00E13641"/>
    <w:p w14:paraId="016EC99D" w14:textId="692B86F4" w:rsidR="00E13641" w:rsidRDefault="00E13641" w:rsidP="00E13641">
      <w:r>
        <w:lastRenderedPageBreak/>
        <w:t>10</w:t>
      </w:r>
      <w:proofErr w:type="gramStart"/>
      <w:r>
        <w:t>.a</w:t>
      </w:r>
      <w:proofErr w:type="gramEnd"/>
      <w:r>
        <w:t xml:space="preserve"> </w:t>
      </w:r>
      <w:del w:id="475" w:author="UN" w:date="2015-07-04T16:23:00Z">
        <w:r w:rsidR="0035735D">
          <w:delText>implement</w:delText>
        </w:r>
      </w:del>
      <w:ins w:id="476" w:author="UN" w:date="2015-07-04T16:23:00Z">
        <w:r>
          <w:t>Implement</w:t>
        </w:r>
      </w:ins>
      <w:r>
        <w:t xml:space="preserve"> the principle of special and differential treatment for developing countries, in particular least developed countries, in accordance with </w:t>
      </w:r>
      <w:del w:id="477" w:author="UN" w:date="2015-07-04T16:23:00Z">
        <w:r w:rsidR="0035735D">
          <w:delText>WTO</w:delText>
        </w:r>
      </w:del>
      <w:ins w:id="478" w:author="UN" w:date="2015-07-04T16:23:00Z">
        <w:r>
          <w:t>World Trade Organization</w:t>
        </w:r>
      </w:ins>
      <w:r>
        <w:t xml:space="preserve"> agreements</w:t>
      </w:r>
    </w:p>
    <w:p w14:paraId="123933AD" w14:textId="77777777" w:rsidR="00E13641" w:rsidRDefault="00E13641" w:rsidP="00E13641"/>
    <w:p w14:paraId="37802AB2" w14:textId="19C763A7" w:rsidR="00E13641" w:rsidRDefault="00E13641" w:rsidP="00E13641">
      <w:r>
        <w:t>10</w:t>
      </w:r>
      <w:proofErr w:type="gramStart"/>
      <w:r>
        <w:t>.b</w:t>
      </w:r>
      <w:proofErr w:type="gramEnd"/>
      <w:r>
        <w:t xml:space="preserve"> </w:t>
      </w:r>
      <w:del w:id="479" w:author="UN" w:date="2015-07-04T16:23:00Z">
        <w:r w:rsidR="0035735D">
          <w:delText>encourage ODA</w:delText>
        </w:r>
      </w:del>
      <w:ins w:id="480" w:author="UN" w:date="2015-07-04T16:23:00Z">
        <w:r>
          <w:t>Encourage official development assistance</w:t>
        </w:r>
      </w:ins>
      <w:r>
        <w:t xml:space="preserve"> and financial flows, including foreign direct investment, to </w:t>
      </w:r>
      <w:del w:id="481" w:author="UN" w:date="2015-07-04T16:23:00Z">
        <w:r w:rsidR="0035735D">
          <w:delText>states</w:delText>
        </w:r>
      </w:del>
      <w:ins w:id="482" w:author="UN" w:date="2015-07-04T16:23:00Z">
        <w:r>
          <w:t>States</w:t>
        </w:r>
      </w:ins>
      <w:r>
        <w:t xml:space="preserve"> where the need is greatest, in particular </w:t>
      </w:r>
      <w:del w:id="483" w:author="UN" w:date="2015-07-04T16:23:00Z">
        <w:r w:rsidR="0035735D">
          <w:delText xml:space="preserve">LDCs, </w:delText>
        </w:r>
      </w:del>
      <w:ins w:id="484" w:author="UN" w:date="2015-07-04T16:23:00Z">
        <w:r>
          <w:t xml:space="preserve">least developed countries, </w:t>
        </w:r>
      </w:ins>
      <w:r>
        <w:t xml:space="preserve">African countries, </w:t>
      </w:r>
      <w:del w:id="485" w:author="UN" w:date="2015-07-04T16:23:00Z">
        <w:r w:rsidR="0035735D">
          <w:delText>SIDS,</w:delText>
        </w:r>
      </w:del>
      <w:ins w:id="486" w:author="UN" w:date="2015-07-04T16:23:00Z">
        <w:r>
          <w:t>small island developing States</w:t>
        </w:r>
      </w:ins>
      <w:r>
        <w:t xml:space="preserve"> and </w:t>
      </w:r>
      <w:del w:id="487" w:author="UN" w:date="2015-07-04T16:23:00Z">
        <w:r w:rsidR="0035735D">
          <w:delText>LLDCs</w:delText>
        </w:r>
      </w:del>
      <w:ins w:id="488" w:author="UN" w:date="2015-07-04T16:23:00Z">
        <w:r>
          <w:t>landlocked developing countries</w:t>
        </w:r>
      </w:ins>
      <w:r>
        <w:t>, in accordance with their national plans and programmes</w:t>
      </w:r>
    </w:p>
    <w:p w14:paraId="4AF2D281" w14:textId="77777777" w:rsidR="00E13641" w:rsidRDefault="00E13641" w:rsidP="00E13641"/>
    <w:p w14:paraId="60828D4E" w14:textId="144C5482" w:rsidR="00E13641" w:rsidRDefault="00E13641" w:rsidP="00E13641">
      <w:r>
        <w:t xml:space="preserve">10.c </w:t>
      </w:r>
      <w:del w:id="489" w:author="UN" w:date="2015-07-04T16:23:00Z">
        <w:r w:rsidR="0035735D">
          <w:delText>by</w:delText>
        </w:r>
      </w:del>
      <w:ins w:id="490" w:author="UN" w:date="2015-07-04T16:23:00Z">
        <w:r>
          <w:t>By</w:t>
        </w:r>
      </w:ins>
      <w:r>
        <w:t xml:space="preserve"> 2030, reduce to less than 3</w:t>
      </w:r>
      <w:del w:id="491" w:author="UN" w:date="2015-07-04T16:23:00Z">
        <w:r w:rsidR="0035735D">
          <w:delText>%</w:delText>
        </w:r>
      </w:del>
      <w:ins w:id="492" w:author="UN" w:date="2015-07-04T16:23:00Z">
        <w:r>
          <w:t xml:space="preserve"> per cent</w:t>
        </w:r>
      </w:ins>
      <w:r>
        <w:t xml:space="preserve"> the transaction costs of migrant remittances and eliminate remittance corridors with costs higher than 5</w:t>
      </w:r>
      <w:del w:id="493" w:author="UN" w:date="2015-07-04T16:23:00Z">
        <w:r w:rsidR="0035735D">
          <w:delText>%</w:delText>
        </w:r>
      </w:del>
      <w:ins w:id="494" w:author="UN" w:date="2015-07-04T16:23:00Z">
        <w:r>
          <w:t xml:space="preserve"> per cent</w:t>
        </w:r>
      </w:ins>
    </w:p>
    <w:p w14:paraId="0B73DF80" w14:textId="77777777" w:rsidR="00E13641" w:rsidRDefault="00E13641" w:rsidP="00E13641"/>
    <w:p w14:paraId="7751F622" w14:textId="77777777" w:rsidR="00E13641" w:rsidRDefault="00E13641" w:rsidP="00E13641"/>
    <w:p w14:paraId="1E5C5EE1" w14:textId="77777777" w:rsidR="00E13641" w:rsidRDefault="00E13641" w:rsidP="00E13641">
      <w:r>
        <w:t>Goal 11. Make cities and human settlements inclusive, safe, resilient and sustainable</w:t>
      </w:r>
    </w:p>
    <w:p w14:paraId="58B0A033" w14:textId="77777777" w:rsidR="00E13641" w:rsidRDefault="00E13641" w:rsidP="00E13641"/>
    <w:p w14:paraId="4F52ABF5" w14:textId="77777777" w:rsidR="0035735D" w:rsidRDefault="0035735D" w:rsidP="0035735D">
      <w:pPr>
        <w:rPr>
          <w:del w:id="495" w:author="UN" w:date="2015-07-04T16:23:00Z"/>
        </w:rPr>
      </w:pPr>
    </w:p>
    <w:p w14:paraId="0AFEA2CA" w14:textId="3F3C860B" w:rsidR="00E13641" w:rsidRDefault="00E13641" w:rsidP="00E13641">
      <w:r>
        <w:t xml:space="preserve">11.1 </w:t>
      </w:r>
      <w:del w:id="496" w:author="UN" w:date="2015-07-04T16:23:00Z">
        <w:r w:rsidR="0035735D">
          <w:delText>by</w:delText>
        </w:r>
      </w:del>
      <w:ins w:id="497" w:author="UN" w:date="2015-07-04T16:23:00Z">
        <w:r>
          <w:t>By</w:t>
        </w:r>
      </w:ins>
      <w:r>
        <w:t xml:space="preserve"> 2030, ensure access for all </w:t>
      </w:r>
      <w:proofErr w:type="gramStart"/>
      <w:r>
        <w:t>to</w:t>
      </w:r>
      <w:proofErr w:type="gramEnd"/>
      <w:r>
        <w:t xml:space="preserve"> adequate, safe and affordable housing and basic services</w:t>
      </w:r>
      <w:del w:id="498" w:author="UN" w:date="2015-07-04T16:23:00Z">
        <w:r w:rsidR="0035735D">
          <w:delText>,</w:delText>
        </w:r>
      </w:del>
      <w:r>
        <w:t xml:space="preserve"> and upgrade slums</w:t>
      </w:r>
    </w:p>
    <w:p w14:paraId="65B7E630" w14:textId="77777777" w:rsidR="00E13641" w:rsidRDefault="00E13641" w:rsidP="00E13641"/>
    <w:p w14:paraId="5B06B23A" w14:textId="0FEF26DF" w:rsidR="00E13641" w:rsidRDefault="00E13641" w:rsidP="00E13641">
      <w:r>
        <w:t xml:space="preserve">11.2 </w:t>
      </w:r>
      <w:del w:id="499" w:author="UN" w:date="2015-07-04T16:23:00Z">
        <w:r w:rsidR="0035735D">
          <w:delText>by</w:delText>
        </w:r>
      </w:del>
      <w:ins w:id="500" w:author="UN" w:date="2015-07-04T16:23:00Z">
        <w:r>
          <w:t>By</w:t>
        </w:r>
      </w:ins>
      <w:r>
        <w:t xml:space="preserve"> 2030, provide access to safe, affordable, accessible and sustainable transport systems for all, improving road safety, notably by expanding public transport, with special attention to the needs of those in vulnerable situations, women, </w:t>
      </w:r>
      <w:proofErr w:type="gramStart"/>
      <w:r>
        <w:t>children</w:t>
      </w:r>
      <w:proofErr w:type="gramEnd"/>
      <w:r>
        <w:t>, persons with disabilities and older persons</w:t>
      </w:r>
    </w:p>
    <w:p w14:paraId="2AF03F67" w14:textId="77777777" w:rsidR="00E13641" w:rsidRDefault="00E13641" w:rsidP="00E13641"/>
    <w:p w14:paraId="5DBD0E36" w14:textId="3E8C1011" w:rsidR="00E13641" w:rsidRDefault="00E13641" w:rsidP="00E13641">
      <w:r>
        <w:t xml:space="preserve">11.3 </w:t>
      </w:r>
      <w:del w:id="501" w:author="UN" w:date="2015-07-04T16:23:00Z">
        <w:r w:rsidR="0035735D">
          <w:delText>by</w:delText>
        </w:r>
      </w:del>
      <w:ins w:id="502" w:author="UN" w:date="2015-07-04T16:23:00Z">
        <w:r>
          <w:t>By</w:t>
        </w:r>
      </w:ins>
      <w:r>
        <w:t xml:space="preserve"> 2030</w:t>
      </w:r>
      <w:ins w:id="503" w:author="UN" w:date="2015-07-04T16:23:00Z">
        <w:r>
          <w:t>,</w:t>
        </w:r>
      </w:ins>
      <w:r>
        <w:t xml:space="preserve"> enhance inclusive and sustainable urbanization and </w:t>
      </w:r>
      <w:del w:id="504" w:author="UN" w:date="2015-07-04T16:23:00Z">
        <w:r w:rsidR="0035735D">
          <w:delText>capacities</w:delText>
        </w:r>
      </w:del>
      <w:ins w:id="505" w:author="UN" w:date="2015-07-04T16:23:00Z">
        <w:r>
          <w:t>capacity</w:t>
        </w:r>
      </w:ins>
      <w:r>
        <w:t xml:space="preserve"> for participatory, integrated and sustainable human settlement planning and management in all countries</w:t>
      </w:r>
    </w:p>
    <w:p w14:paraId="38D70582" w14:textId="77777777" w:rsidR="00E13641" w:rsidRDefault="00E13641" w:rsidP="00E13641"/>
    <w:p w14:paraId="2BFB288A" w14:textId="1E512DED" w:rsidR="00E13641" w:rsidRDefault="00E13641" w:rsidP="00E13641">
      <w:r>
        <w:t xml:space="preserve">11.4 </w:t>
      </w:r>
      <w:del w:id="506" w:author="UN" w:date="2015-07-04T16:23:00Z">
        <w:r w:rsidR="0035735D">
          <w:delText>strengthen</w:delText>
        </w:r>
      </w:del>
      <w:ins w:id="507" w:author="UN" w:date="2015-07-04T16:23:00Z">
        <w:r>
          <w:t>Strengthen</w:t>
        </w:r>
      </w:ins>
      <w:r>
        <w:t xml:space="preserve"> efforts to protect and safeguard the world’s cultural and natural heritage</w:t>
      </w:r>
    </w:p>
    <w:p w14:paraId="5D4F0794" w14:textId="77777777" w:rsidR="00E13641" w:rsidRDefault="00E13641" w:rsidP="00E13641"/>
    <w:p w14:paraId="3BE2A39D" w14:textId="41C9ACD0" w:rsidR="00E13641" w:rsidRDefault="00E13641" w:rsidP="00E13641">
      <w:r>
        <w:t xml:space="preserve">11.5 </w:t>
      </w:r>
      <w:del w:id="508" w:author="UN" w:date="2015-07-04T16:23:00Z">
        <w:r w:rsidR="0035735D">
          <w:delText>by</w:delText>
        </w:r>
      </w:del>
      <w:ins w:id="509" w:author="UN" w:date="2015-07-04T16:23:00Z">
        <w:r>
          <w:t>By</w:t>
        </w:r>
      </w:ins>
      <w:r>
        <w:t xml:space="preserve"> 2030</w:t>
      </w:r>
      <w:ins w:id="510" w:author="UN" w:date="2015-07-04T16:23:00Z">
        <w:r>
          <w:t>,</w:t>
        </w:r>
      </w:ins>
      <w:r>
        <w:t xml:space="preserve"> significantly reduce the number of deaths and the number of </w:t>
      </w:r>
      <w:ins w:id="511" w:author="UN" w:date="2015-07-04T16:23:00Z">
        <w:r>
          <w:t xml:space="preserve">people </w:t>
        </w:r>
      </w:ins>
      <w:r>
        <w:t xml:space="preserve">affected </w:t>
      </w:r>
      <w:del w:id="512" w:author="UN" w:date="2015-07-04T16:23:00Z">
        <w:r w:rsidR="0035735D">
          <w:delText xml:space="preserve">people </w:delText>
        </w:r>
      </w:del>
      <w:r>
        <w:t xml:space="preserve">and decrease by </w:t>
      </w:r>
      <w:del w:id="513" w:author="UN" w:date="2015-07-04T16:23:00Z">
        <w:r w:rsidR="0035735D">
          <w:delText>y%</w:delText>
        </w:r>
      </w:del>
      <w:ins w:id="514" w:author="UN" w:date="2015-07-04T16:23:00Z">
        <w:r>
          <w:t>[x] per cent</w:t>
        </w:r>
      </w:ins>
      <w:r>
        <w:t xml:space="preserve"> the economic losses relative to </w:t>
      </w:r>
      <w:del w:id="515" w:author="UN" w:date="2015-07-04T16:23:00Z">
        <w:r w:rsidR="0035735D">
          <w:delText>GDP</w:delText>
        </w:r>
      </w:del>
      <w:ins w:id="516" w:author="UN" w:date="2015-07-04T16:23:00Z">
        <w:r>
          <w:t>gross domestic product</w:t>
        </w:r>
      </w:ins>
      <w:r>
        <w:t xml:space="preserve"> caused by disasters, including water-related disasters, with </w:t>
      </w:r>
      <w:del w:id="517" w:author="UN" w:date="2015-07-04T16:23:00Z">
        <w:r w:rsidR="0035735D">
          <w:delText>the</w:delText>
        </w:r>
      </w:del>
      <w:ins w:id="518" w:author="UN" w:date="2015-07-04T16:23:00Z">
        <w:r>
          <w:t>a</w:t>
        </w:r>
      </w:ins>
      <w:r>
        <w:t xml:space="preserve"> focus on protecting the poor and people in vulnerable situations</w:t>
      </w:r>
    </w:p>
    <w:p w14:paraId="00AB98A1" w14:textId="77777777" w:rsidR="00E13641" w:rsidRDefault="00E13641" w:rsidP="00E13641"/>
    <w:p w14:paraId="520AFCC1" w14:textId="61A7E409" w:rsidR="00E13641" w:rsidRDefault="00E13641" w:rsidP="00E13641">
      <w:r>
        <w:t xml:space="preserve">11.6 </w:t>
      </w:r>
      <w:del w:id="519" w:author="UN" w:date="2015-07-04T16:23:00Z">
        <w:r w:rsidR="0035735D">
          <w:delText>by</w:delText>
        </w:r>
      </w:del>
      <w:ins w:id="520" w:author="UN" w:date="2015-07-04T16:23:00Z">
        <w:r>
          <w:t>By</w:t>
        </w:r>
      </w:ins>
      <w:r>
        <w:t xml:space="preserve"> 2030, reduce the adverse per capita environmental impact of cities, including by paying special attention to air quality</w:t>
      </w:r>
      <w:del w:id="521" w:author="UN" w:date="2015-07-04T16:23:00Z">
        <w:r w:rsidR="0035735D">
          <w:delText>,</w:delText>
        </w:r>
      </w:del>
      <w:ins w:id="522" w:author="UN" w:date="2015-07-04T16:23:00Z">
        <w:r>
          <w:t xml:space="preserve"> and</w:t>
        </w:r>
      </w:ins>
      <w:r>
        <w:t xml:space="preserve"> municipal and other waste management</w:t>
      </w:r>
    </w:p>
    <w:p w14:paraId="0A8F4EA9" w14:textId="77777777" w:rsidR="00E13641" w:rsidRDefault="00E13641" w:rsidP="00E13641"/>
    <w:p w14:paraId="36C96078" w14:textId="4C49D149" w:rsidR="00E13641" w:rsidRDefault="00E13641" w:rsidP="00E13641">
      <w:r>
        <w:t xml:space="preserve">11.7 </w:t>
      </w:r>
      <w:del w:id="523" w:author="UN" w:date="2015-07-04T16:23:00Z">
        <w:r w:rsidR="0035735D">
          <w:delText>by</w:delText>
        </w:r>
      </w:del>
      <w:ins w:id="524" w:author="UN" w:date="2015-07-04T16:23:00Z">
        <w:r>
          <w:t>By</w:t>
        </w:r>
      </w:ins>
      <w:r>
        <w:t xml:space="preserve"> 2030, provide universal access to safe, inclusive and accessible, green and public spaces, </w:t>
      </w:r>
      <w:del w:id="525" w:author="UN" w:date="2015-07-04T16:23:00Z">
        <w:r w:rsidR="0035735D">
          <w:delText>particularly</w:delText>
        </w:r>
      </w:del>
      <w:ins w:id="526" w:author="UN" w:date="2015-07-04T16:23:00Z">
        <w:r>
          <w:t>in particular</w:t>
        </w:r>
      </w:ins>
      <w:r>
        <w:t xml:space="preserve"> for women and children, older persons and persons with disabilities</w:t>
      </w:r>
    </w:p>
    <w:p w14:paraId="6686A279" w14:textId="77777777" w:rsidR="00E13641" w:rsidRDefault="00E13641" w:rsidP="00E13641"/>
    <w:p w14:paraId="5613F5B7" w14:textId="46EEB1D1" w:rsidR="00E13641" w:rsidRDefault="00E13641" w:rsidP="00E13641">
      <w:r>
        <w:t>11</w:t>
      </w:r>
      <w:proofErr w:type="gramStart"/>
      <w:r>
        <w:t>.a</w:t>
      </w:r>
      <w:proofErr w:type="gramEnd"/>
      <w:r>
        <w:t xml:space="preserve"> </w:t>
      </w:r>
      <w:del w:id="527" w:author="UN" w:date="2015-07-04T16:23:00Z">
        <w:r w:rsidR="0035735D">
          <w:delText>support</w:delText>
        </w:r>
      </w:del>
      <w:ins w:id="528" w:author="UN" w:date="2015-07-04T16:23:00Z">
        <w:r>
          <w:t>Support</w:t>
        </w:r>
      </w:ins>
      <w:r>
        <w:t xml:space="preserve"> positive economic, social and environmental links between urban, </w:t>
      </w:r>
      <w:proofErr w:type="spellStart"/>
      <w:r>
        <w:t>peri</w:t>
      </w:r>
      <w:proofErr w:type="spellEnd"/>
      <w:r>
        <w:t>-urban and rural areas by strengthening national and regional development planning</w:t>
      </w:r>
    </w:p>
    <w:p w14:paraId="56C64DB0" w14:textId="77777777" w:rsidR="00E13641" w:rsidRDefault="00E13641" w:rsidP="00E13641"/>
    <w:p w14:paraId="109F3B79" w14:textId="7FA2A069" w:rsidR="00E13641" w:rsidRDefault="00E13641" w:rsidP="00E13641">
      <w:r>
        <w:t xml:space="preserve">11.b </w:t>
      </w:r>
      <w:del w:id="529" w:author="UN" w:date="2015-07-04T16:23:00Z">
        <w:r w:rsidR="0035735D">
          <w:delText>by</w:delText>
        </w:r>
      </w:del>
      <w:ins w:id="530" w:author="UN" w:date="2015-07-04T16:23:00Z">
        <w:r>
          <w:t>By</w:t>
        </w:r>
      </w:ins>
      <w:r>
        <w:t xml:space="preserve"> 2020, increase by </w:t>
      </w:r>
      <w:ins w:id="531" w:author="UN" w:date="2015-07-04T16:23:00Z">
        <w:r>
          <w:t>[</w:t>
        </w:r>
      </w:ins>
      <w:r>
        <w:t>x</w:t>
      </w:r>
      <w:del w:id="532" w:author="UN" w:date="2015-07-04T16:23:00Z">
        <w:r w:rsidR="0035735D">
          <w:delText>%</w:delText>
        </w:r>
      </w:del>
      <w:ins w:id="533" w:author="UN" w:date="2015-07-04T16:23:00Z">
        <w:r>
          <w:t>] per cent</w:t>
        </w:r>
      </w:ins>
      <w:r>
        <w:t xml:space="preserve"> the number of cities and human settlements adopting and implementing integrated policies and plans towards inclusion, resource efficiency, mitigation and adaptation to climate change, resilience to disasters, develop and implement</w:t>
      </w:r>
      <w:ins w:id="534" w:author="UN" w:date="2015-07-04T16:23:00Z">
        <w:r>
          <w:t>,</w:t>
        </w:r>
      </w:ins>
      <w:r>
        <w:t xml:space="preserve"> in line with the forthcoming Hyogo Framework</w:t>
      </w:r>
      <w:ins w:id="535" w:author="UN" w:date="2015-07-04T16:23:00Z">
        <w:r>
          <w:t>,</w:t>
        </w:r>
      </w:ins>
      <w:r>
        <w:t xml:space="preserve"> holistic disaster risk management at all levels</w:t>
      </w:r>
    </w:p>
    <w:p w14:paraId="47B93EF6" w14:textId="77777777" w:rsidR="00E13641" w:rsidRDefault="00E13641" w:rsidP="00E13641"/>
    <w:p w14:paraId="28B15170" w14:textId="5C9BB299" w:rsidR="00E13641" w:rsidRDefault="00E13641" w:rsidP="00E13641">
      <w:r>
        <w:t>11</w:t>
      </w:r>
      <w:proofErr w:type="gramStart"/>
      <w:r>
        <w:t>.c</w:t>
      </w:r>
      <w:proofErr w:type="gramEnd"/>
      <w:r>
        <w:t xml:space="preserve"> </w:t>
      </w:r>
      <w:del w:id="536" w:author="UN" w:date="2015-07-04T16:23:00Z">
        <w:r w:rsidR="0035735D">
          <w:delText>support</w:delText>
        </w:r>
      </w:del>
      <w:ins w:id="537" w:author="UN" w:date="2015-07-04T16:23:00Z">
        <w:r>
          <w:t>Support</w:t>
        </w:r>
      </w:ins>
      <w:r>
        <w:t xml:space="preserve"> least developed countries, including through financial and technical assistance, </w:t>
      </w:r>
      <w:del w:id="538" w:author="UN" w:date="2015-07-04T16:23:00Z">
        <w:r w:rsidR="0035735D">
          <w:delText>for</w:delText>
        </w:r>
      </w:del>
      <w:ins w:id="539" w:author="UN" w:date="2015-07-04T16:23:00Z">
        <w:r>
          <w:t>in building</w:t>
        </w:r>
      </w:ins>
      <w:r>
        <w:t xml:space="preserve"> sustainable and resilient buildings utilizing local materials</w:t>
      </w:r>
    </w:p>
    <w:p w14:paraId="358E0902" w14:textId="77777777" w:rsidR="00E13641" w:rsidRDefault="00E13641" w:rsidP="00E13641">
      <w:pPr>
        <w:rPr>
          <w:ins w:id="540" w:author="UN" w:date="2015-07-04T16:23:00Z"/>
        </w:rPr>
      </w:pPr>
    </w:p>
    <w:p w14:paraId="24FC6AF8" w14:textId="77777777" w:rsidR="00E13641" w:rsidRDefault="00E13641" w:rsidP="00E13641"/>
    <w:p w14:paraId="02A06C63" w14:textId="77777777" w:rsidR="00E13641" w:rsidRDefault="00E13641" w:rsidP="00E13641">
      <w:r>
        <w:t>Goal 12. Ensure sustainable consumption and production patterns</w:t>
      </w:r>
    </w:p>
    <w:p w14:paraId="5F6ABF98" w14:textId="77777777" w:rsidR="00E13641" w:rsidRDefault="00E13641" w:rsidP="00E13641">
      <w:pPr>
        <w:rPr>
          <w:ins w:id="541" w:author="UN" w:date="2015-07-04T16:23:00Z"/>
        </w:rPr>
      </w:pPr>
    </w:p>
    <w:p w14:paraId="1D451BD1" w14:textId="300278D9" w:rsidR="00E13641" w:rsidRDefault="00E13641" w:rsidP="00E13641">
      <w:r>
        <w:t xml:space="preserve">12.1 </w:t>
      </w:r>
      <w:del w:id="542" w:author="UN" w:date="2015-07-04T16:23:00Z">
        <w:r w:rsidR="0035735D">
          <w:delText>implement</w:delText>
        </w:r>
      </w:del>
      <w:ins w:id="543" w:author="UN" w:date="2015-07-04T16:23:00Z">
        <w:r>
          <w:t>Implement</w:t>
        </w:r>
      </w:ins>
      <w:r>
        <w:t xml:space="preserve"> the 10-</w:t>
      </w:r>
      <w:del w:id="544" w:author="UN" w:date="2015-07-04T16:23:00Z">
        <w:r w:rsidR="0035735D">
          <w:delText>Year Framework</w:delText>
        </w:r>
      </w:del>
      <w:ins w:id="545" w:author="UN" w:date="2015-07-04T16:23:00Z">
        <w:r>
          <w:t>year framework</w:t>
        </w:r>
      </w:ins>
      <w:r>
        <w:t xml:space="preserve"> of </w:t>
      </w:r>
      <w:del w:id="546" w:author="UN" w:date="2015-07-04T16:23:00Z">
        <w:r w:rsidR="0035735D">
          <w:delText>Programmes</w:delText>
        </w:r>
      </w:del>
      <w:ins w:id="547" w:author="UN" w:date="2015-07-04T16:23:00Z">
        <w:r>
          <w:t>programmes</w:t>
        </w:r>
      </w:ins>
      <w:r>
        <w:t xml:space="preserve"> on sustainable consumption and production</w:t>
      </w:r>
      <w:del w:id="548" w:author="UN" w:date="2015-07-04T16:23:00Z">
        <w:r w:rsidR="0035735D">
          <w:delText xml:space="preserve"> (10YFP),</w:delText>
        </w:r>
      </w:del>
      <w:ins w:id="549" w:author="UN" w:date="2015-07-04T16:23:00Z">
        <w:r>
          <w:t>,</w:t>
        </w:r>
      </w:ins>
      <w:r>
        <w:t xml:space="preserve"> all countries taking action, with developed countries taking the lead, taking into account the development and capabilities of developing countries</w:t>
      </w:r>
      <w:ins w:id="550" w:author="UN" w:date="2015-07-04T16:23:00Z">
        <w:r>
          <w:t xml:space="preserve"> </w:t>
        </w:r>
      </w:ins>
    </w:p>
    <w:p w14:paraId="7F48D320" w14:textId="77777777" w:rsidR="00E13641" w:rsidRDefault="00E13641" w:rsidP="00E13641"/>
    <w:p w14:paraId="27D8674A" w14:textId="69E2FB64" w:rsidR="00E13641" w:rsidRDefault="00E13641" w:rsidP="00E13641">
      <w:r>
        <w:t xml:space="preserve">12.2 </w:t>
      </w:r>
      <w:del w:id="551" w:author="UN" w:date="2015-07-04T16:23:00Z">
        <w:r w:rsidR="0035735D">
          <w:delText>by</w:delText>
        </w:r>
      </w:del>
      <w:ins w:id="552" w:author="UN" w:date="2015-07-04T16:23:00Z">
        <w:r>
          <w:t>By</w:t>
        </w:r>
      </w:ins>
      <w:r>
        <w:t xml:space="preserve"> 2030</w:t>
      </w:r>
      <w:ins w:id="553" w:author="UN" w:date="2015-07-04T16:23:00Z">
        <w:r>
          <w:t>,</w:t>
        </w:r>
      </w:ins>
      <w:r>
        <w:t xml:space="preserve"> achieve </w:t>
      </w:r>
      <w:ins w:id="554" w:author="UN" w:date="2015-07-04T16:23:00Z">
        <w:r>
          <w:t xml:space="preserve">the </w:t>
        </w:r>
      </w:ins>
      <w:r>
        <w:t>sustainable management and efficient use of natural resources</w:t>
      </w:r>
    </w:p>
    <w:p w14:paraId="33FF54AE" w14:textId="77777777" w:rsidR="00E13641" w:rsidRDefault="00E13641" w:rsidP="00E13641"/>
    <w:p w14:paraId="65606609" w14:textId="12CD4509" w:rsidR="00E13641" w:rsidRDefault="00E13641" w:rsidP="00E13641">
      <w:r>
        <w:t xml:space="preserve">12.3 </w:t>
      </w:r>
      <w:del w:id="555" w:author="UN" w:date="2015-07-04T16:23:00Z">
        <w:r w:rsidR="0035735D">
          <w:delText>by</w:delText>
        </w:r>
      </w:del>
      <w:ins w:id="556" w:author="UN" w:date="2015-07-04T16:23:00Z">
        <w:r>
          <w:t>By</w:t>
        </w:r>
      </w:ins>
      <w:r>
        <w:t xml:space="preserve"> 2030</w:t>
      </w:r>
      <w:ins w:id="557" w:author="UN" w:date="2015-07-04T16:23:00Z">
        <w:r>
          <w:t>,</w:t>
        </w:r>
      </w:ins>
      <w:r>
        <w:t xml:space="preserve"> halve per capita global food waste at the retail and consumer </w:t>
      </w:r>
      <w:del w:id="558" w:author="UN" w:date="2015-07-04T16:23:00Z">
        <w:r w:rsidR="0035735D">
          <w:delText>level,</w:delText>
        </w:r>
      </w:del>
      <w:ins w:id="559" w:author="UN" w:date="2015-07-04T16:23:00Z">
        <w:r>
          <w:t>levels</w:t>
        </w:r>
      </w:ins>
      <w:r>
        <w:t xml:space="preserve"> and reduce food losses along production and supply chains</w:t>
      </w:r>
      <w:ins w:id="560" w:author="UN" w:date="2015-07-04T16:23:00Z">
        <w:r>
          <w:t>,</w:t>
        </w:r>
      </w:ins>
      <w:r>
        <w:t xml:space="preserve"> including post-harvest losses</w:t>
      </w:r>
    </w:p>
    <w:p w14:paraId="3E374468" w14:textId="77777777" w:rsidR="00E13641" w:rsidRDefault="00E13641" w:rsidP="00E13641"/>
    <w:p w14:paraId="69481B27" w14:textId="67DE29BB" w:rsidR="00E13641" w:rsidRDefault="00E13641" w:rsidP="00E13641">
      <w:r>
        <w:t xml:space="preserve">12.4 </w:t>
      </w:r>
      <w:del w:id="561" w:author="UN" w:date="2015-07-04T16:23:00Z">
        <w:r w:rsidR="0035735D">
          <w:delText>by</w:delText>
        </w:r>
      </w:del>
      <w:ins w:id="562" w:author="UN" w:date="2015-07-04T16:23:00Z">
        <w:r>
          <w:t>By</w:t>
        </w:r>
      </w:ins>
      <w:r>
        <w:t xml:space="preserve"> 2020</w:t>
      </w:r>
      <w:ins w:id="563" w:author="UN" w:date="2015-07-04T16:23:00Z">
        <w:r>
          <w:t>,</w:t>
        </w:r>
      </w:ins>
      <w:r>
        <w:t xml:space="preserve"> achieve </w:t>
      </w:r>
      <w:ins w:id="564" w:author="UN" w:date="2015-07-04T16:23:00Z">
        <w:r>
          <w:t xml:space="preserve">the </w:t>
        </w:r>
      </w:ins>
      <w:r>
        <w:t>environmentally sound management of chemicals and all wastes throughout their life cycle</w:t>
      </w:r>
      <w:ins w:id="565" w:author="UN" w:date="2015-07-04T16:23:00Z">
        <w:r>
          <w:t>,</w:t>
        </w:r>
      </w:ins>
      <w:r>
        <w:t xml:space="preserve"> in accordance with agreed international frameworks</w:t>
      </w:r>
      <w:ins w:id="566" w:author="UN" w:date="2015-07-04T16:23:00Z">
        <w:r>
          <w:t>,</w:t>
        </w:r>
      </w:ins>
      <w:r>
        <w:t xml:space="preserve"> and significantly reduce their release to air, water and soil </w:t>
      </w:r>
      <w:ins w:id="567" w:author="UN" w:date="2015-07-04T16:23:00Z">
        <w:r>
          <w:t xml:space="preserve">in order </w:t>
        </w:r>
      </w:ins>
      <w:r>
        <w:t>to minimize their adverse impacts on human health and the environment</w:t>
      </w:r>
    </w:p>
    <w:p w14:paraId="0E468B0D" w14:textId="77777777" w:rsidR="00E13641" w:rsidRDefault="00E13641" w:rsidP="00E13641"/>
    <w:p w14:paraId="43512A12" w14:textId="6CE028C5" w:rsidR="00E13641" w:rsidRDefault="00E13641" w:rsidP="00E13641">
      <w:pPr>
        <w:rPr>
          <w:ins w:id="568" w:author="UN" w:date="2015-07-04T16:23:00Z"/>
        </w:rPr>
      </w:pPr>
      <w:r>
        <w:t xml:space="preserve">12.5 </w:t>
      </w:r>
      <w:del w:id="569" w:author="UN" w:date="2015-07-04T16:23:00Z">
        <w:r w:rsidR="0035735D">
          <w:delText>by</w:delText>
        </w:r>
      </w:del>
      <w:ins w:id="570" w:author="UN" w:date="2015-07-04T16:23:00Z">
        <w:r>
          <w:t>By</w:t>
        </w:r>
      </w:ins>
      <w:r>
        <w:t xml:space="preserve"> 2030, substantially reduce waste generation through prevention, reduction, recycling</w:t>
      </w:r>
      <w:del w:id="571" w:author="UN" w:date="2015-07-04T16:23:00Z">
        <w:r w:rsidR="0035735D">
          <w:delText>,</w:delText>
        </w:r>
      </w:del>
      <w:r>
        <w:t xml:space="preserve"> and</w:t>
      </w:r>
      <w:del w:id="572" w:author="UN" w:date="2015-07-04T16:23:00Z">
        <w:r w:rsidR="0035735D">
          <w:delText xml:space="preserve"> </w:delText>
        </w:r>
      </w:del>
    </w:p>
    <w:p w14:paraId="1BC7BECC" w14:textId="77777777" w:rsidR="00E13641" w:rsidRDefault="00E13641" w:rsidP="00E13641">
      <w:proofErr w:type="gramStart"/>
      <w:r>
        <w:t>reuse</w:t>
      </w:r>
      <w:proofErr w:type="gramEnd"/>
    </w:p>
    <w:p w14:paraId="58EF4BCF" w14:textId="77777777" w:rsidR="00E13641" w:rsidRDefault="00E13641" w:rsidP="00E13641"/>
    <w:p w14:paraId="6F3C2AC6" w14:textId="1A9193F0" w:rsidR="00E13641" w:rsidRDefault="00E13641" w:rsidP="00E13641">
      <w:r>
        <w:lastRenderedPageBreak/>
        <w:t xml:space="preserve">12.6 </w:t>
      </w:r>
      <w:del w:id="573" w:author="UN" w:date="2015-07-04T16:23:00Z">
        <w:r w:rsidR="0035735D">
          <w:delText>encourage</w:delText>
        </w:r>
      </w:del>
      <w:ins w:id="574" w:author="UN" w:date="2015-07-04T16:23:00Z">
        <w:r>
          <w:t>Encourage</w:t>
        </w:r>
      </w:ins>
      <w:r>
        <w:t xml:space="preserve"> companies, especially large and </w:t>
      </w:r>
      <w:del w:id="575" w:author="UN" w:date="2015-07-04T16:23:00Z">
        <w:r w:rsidR="0035735D">
          <w:delText>trans-national</w:delText>
        </w:r>
      </w:del>
      <w:ins w:id="576" w:author="UN" w:date="2015-07-04T16:23:00Z">
        <w:r>
          <w:t>transnational</w:t>
        </w:r>
      </w:ins>
      <w:r>
        <w:t xml:space="preserve"> companies, to adopt sustainable practices and to integrate sustainability information into their reporting cycle</w:t>
      </w:r>
    </w:p>
    <w:p w14:paraId="7241E151" w14:textId="77777777" w:rsidR="00E13641" w:rsidRDefault="00E13641" w:rsidP="00E13641"/>
    <w:p w14:paraId="646DD623" w14:textId="5DE5188E" w:rsidR="00E13641" w:rsidRDefault="00E13641" w:rsidP="00E13641">
      <w:r>
        <w:t xml:space="preserve">12.7 </w:t>
      </w:r>
      <w:del w:id="577" w:author="UN" w:date="2015-07-04T16:23:00Z">
        <w:r w:rsidR="0035735D">
          <w:delText>promote</w:delText>
        </w:r>
      </w:del>
      <w:ins w:id="578" w:author="UN" w:date="2015-07-04T16:23:00Z">
        <w:r>
          <w:t>Promote</w:t>
        </w:r>
      </w:ins>
      <w:r>
        <w:t xml:space="preserve"> public procurement practices that are sustainable</w:t>
      </w:r>
      <w:ins w:id="579" w:author="UN" w:date="2015-07-04T16:23:00Z">
        <w:r>
          <w:t>,</w:t>
        </w:r>
      </w:ins>
      <w:r>
        <w:t xml:space="preserve"> in accordance with national policies and priorities</w:t>
      </w:r>
    </w:p>
    <w:p w14:paraId="64BCE457" w14:textId="77777777" w:rsidR="00E13641" w:rsidRDefault="00E13641" w:rsidP="00E13641"/>
    <w:p w14:paraId="3D90BF76" w14:textId="38EBEC88" w:rsidR="00E13641" w:rsidRDefault="00E13641" w:rsidP="00E13641">
      <w:r>
        <w:t xml:space="preserve">12.8 </w:t>
      </w:r>
      <w:del w:id="580" w:author="UN" w:date="2015-07-04T16:23:00Z">
        <w:r w:rsidR="0035735D">
          <w:delText>by</w:delText>
        </w:r>
      </w:del>
      <w:ins w:id="581" w:author="UN" w:date="2015-07-04T16:23:00Z">
        <w:r>
          <w:t>By</w:t>
        </w:r>
      </w:ins>
      <w:r>
        <w:t xml:space="preserve"> 2030</w:t>
      </w:r>
      <w:ins w:id="582" w:author="UN" w:date="2015-07-04T16:23:00Z">
        <w:r>
          <w:t>,</w:t>
        </w:r>
      </w:ins>
      <w:r>
        <w:t xml:space="preserve"> ensure that people everywhere have the relevant information and awareness for sustainable development and lifestyles in harmony with nature</w:t>
      </w:r>
    </w:p>
    <w:p w14:paraId="750DF43F" w14:textId="77777777" w:rsidR="00E13641" w:rsidRDefault="00E13641" w:rsidP="00E13641"/>
    <w:p w14:paraId="336001AF" w14:textId="57FE3693" w:rsidR="00E13641" w:rsidRDefault="00E13641" w:rsidP="00E13641">
      <w:r>
        <w:t>12</w:t>
      </w:r>
      <w:proofErr w:type="gramStart"/>
      <w:r>
        <w:t>.a</w:t>
      </w:r>
      <w:proofErr w:type="gramEnd"/>
      <w:r>
        <w:t xml:space="preserve"> </w:t>
      </w:r>
      <w:del w:id="583" w:author="UN" w:date="2015-07-04T16:23:00Z">
        <w:r w:rsidR="0035735D">
          <w:delText>support</w:delText>
        </w:r>
      </w:del>
      <w:ins w:id="584" w:author="UN" w:date="2015-07-04T16:23:00Z">
        <w:r>
          <w:t>Support</w:t>
        </w:r>
      </w:ins>
      <w:r>
        <w:t xml:space="preserve"> developing countries to strengthen their scientific and technological </w:t>
      </w:r>
      <w:del w:id="585" w:author="UN" w:date="2015-07-04T16:23:00Z">
        <w:r w:rsidR="0035735D">
          <w:delText>capacities</w:delText>
        </w:r>
      </w:del>
      <w:ins w:id="586" w:author="UN" w:date="2015-07-04T16:23:00Z">
        <w:r>
          <w:t>capacity</w:t>
        </w:r>
      </w:ins>
      <w:r>
        <w:t xml:space="preserve"> to move towards more sustainable patterns of consumption and production</w:t>
      </w:r>
    </w:p>
    <w:p w14:paraId="052D6687" w14:textId="77777777" w:rsidR="00E13641" w:rsidRDefault="00E13641" w:rsidP="00E13641"/>
    <w:p w14:paraId="39C2F540" w14:textId="5652F00E" w:rsidR="00E13641" w:rsidRDefault="00E13641" w:rsidP="00E13641">
      <w:r>
        <w:t>12</w:t>
      </w:r>
      <w:proofErr w:type="gramStart"/>
      <w:r>
        <w:t>.b</w:t>
      </w:r>
      <w:proofErr w:type="gramEnd"/>
      <w:r>
        <w:t xml:space="preserve"> </w:t>
      </w:r>
      <w:del w:id="587" w:author="UN" w:date="2015-07-04T16:23:00Z">
        <w:r w:rsidR="0035735D">
          <w:delText>develop</w:delText>
        </w:r>
      </w:del>
      <w:ins w:id="588" w:author="UN" w:date="2015-07-04T16:23:00Z">
        <w:r>
          <w:t>Develop</w:t>
        </w:r>
      </w:ins>
      <w:r>
        <w:t xml:space="preserve"> and implement tools to monitor sustainable development impacts for sustainable tourism </w:t>
      </w:r>
      <w:del w:id="589" w:author="UN" w:date="2015-07-04T16:23:00Z">
        <w:r w:rsidR="0035735D">
          <w:delText>which</w:delText>
        </w:r>
      </w:del>
      <w:ins w:id="590" w:author="UN" w:date="2015-07-04T16:23:00Z">
        <w:r>
          <w:t>that</w:t>
        </w:r>
      </w:ins>
      <w:r>
        <w:t xml:space="preserve"> creates jobs</w:t>
      </w:r>
      <w:del w:id="591" w:author="UN" w:date="2015-07-04T16:23:00Z">
        <w:r w:rsidR="0035735D">
          <w:delText>,</w:delText>
        </w:r>
      </w:del>
      <w:ins w:id="592" w:author="UN" w:date="2015-07-04T16:23:00Z">
        <w:r>
          <w:t xml:space="preserve"> and</w:t>
        </w:r>
      </w:ins>
      <w:r>
        <w:t xml:space="preserve"> promotes local culture and products</w:t>
      </w:r>
    </w:p>
    <w:p w14:paraId="07477889" w14:textId="77777777" w:rsidR="00E13641" w:rsidRDefault="00E13641" w:rsidP="00E13641"/>
    <w:p w14:paraId="5BE7E2E7" w14:textId="3D7EE5BD" w:rsidR="00E13641" w:rsidRDefault="00E13641" w:rsidP="00E13641">
      <w:proofErr w:type="gramStart"/>
      <w:r>
        <w:t xml:space="preserve">12.c </w:t>
      </w:r>
      <w:del w:id="593" w:author="UN" w:date="2015-07-04T16:23:00Z">
        <w:r w:rsidR="0035735D">
          <w:delText>rationalize</w:delText>
        </w:r>
      </w:del>
      <w:ins w:id="594" w:author="UN" w:date="2015-07-04T16:23:00Z">
        <w:r>
          <w:t>Rationalize</w:t>
        </w:r>
      </w:ins>
      <w:r>
        <w:t xml:space="preserve"> inefficient fossil</w:t>
      </w:r>
      <w:del w:id="595" w:author="UN" w:date="2015-07-04T16:23:00Z">
        <w:r w:rsidR="0035735D">
          <w:delText xml:space="preserve"> </w:delText>
        </w:r>
      </w:del>
      <w:ins w:id="596" w:author="UN" w:date="2015-07-04T16:23:00Z">
        <w:r>
          <w:t>-</w:t>
        </w:r>
      </w:ins>
      <w:r>
        <w:t>fuel subsidies that encourage wasteful consumption by removing market distortions, in accordance with national circumstances, including by restructuring taxation and phasing out those harmful subsidies, where they exist, to reflect their environmental impacts, taking fully into account the specific needs and conditions of developing countries and minimizing the possible adverse impacts on their development in a manner that protects the poor and the affected communities</w:t>
      </w:r>
      <w:proofErr w:type="gramEnd"/>
    </w:p>
    <w:p w14:paraId="69F8AE87" w14:textId="77777777" w:rsidR="00E13641" w:rsidRDefault="00E13641" w:rsidP="00E13641"/>
    <w:p w14:paraId="044C5F7E" w14:textId="77777777" w:rsidR="00E13641" w:rsidRDefault="00E13641" w:rsidP="00E13641"/>
    <w:p w14:paraId="00F80E37" w14:textId="4840606C" w:rsidR="00E13641" w:rsidRDefault="00E13641" w:rsidP="00E13641">
      <w:r>
        <w:t>Goal 13. Take urgent action to combat climate change and its impacts</w:t>
      </w:r>
      <w:del w:id="597" w:author="UN" w:date="2015-07-04T16:23:00Z">
        <w:r w:rsidR="0035735D">
          <w:delText xml:space="preserve"> </w:delText>
        </w:r>
      </w:del>
      <w:r>
        <w:t>*</w:t>
      </w:r>
    </w:p>
    <w:p w14:paraId="4745F240" w14:textId="77777777" w:rsidR="00E13641" w:rsidRDefault="00E13641" w:rsidP="00E13641"/>
    <w:p w14:paraId="68BFE420" w14:textId="77777777" w:rsidR="0035735D" w:rsidRDefault="0035735D" w:rsidP="0035735D">
      <w:pPr>
        <w:rPr>
          <w:del w:id="598" w:author="UN" w:date="2015-07-04T16:23:00Z"/>
        </w:rPr>
      </w:pPr>
      <w:del w:id="599" w:author="UN" w:date="2015-07-04T16:23:00Z">
        <w:r>
          <w:delText>*Acknowledging that the UNFCCC is the primary international, intergovernmental forum for negotiating the global response to climate change .</w:delText>
        </w:r>
      </w:del>
    </w:p>
    <w:p w14:paraId="249F981D" w14:textId="77777777" w:rsidR="0035735D" w:rsidRDefault="0035735D" w:rsidP="0035735D">
      <w:pPr>
        <w:rPr>
          <w:del w:id="600" w:author="UN" w:date="2015-07-04T16:23:00Z"/>
        </w:rPr>
      </w:pPr>
    </w:p>
    <w:p w14:paraId="616B69C6" w14:textId="74FFF396" w:rsidR="00E13641" w:rsidRDefault="00E13641" w:rsidP="00E13641">
      <w:r>
        <w:t xml:space="preserve">13.1 </w:t>
      </w:r>
      <w:del w:id="601" w:author="UN" w:date="2015-07-04T16:23:00Z">
        <w:r w:rsidR="0035735D">
          <w:delText>strengthen</w:delText>
        </w:r>
      </w:del>
      <w:ins w:id="602" w:author="UN" w:date="2015-07-04T16:23:00Z">
        <w:r>
          <w:t>Strengthen</w:t>
        </w:r>
      </w:ins>
      <w:r>
        <w:t xml:space="preserve"> resilience and adaptive capacity to climate</w:t>
      </w:r>
      <w:del w:id="603" w:author="UN" w:date="2015-07-04T16:23:00Z">
        <w:r w:rsidR="0035735D">
          <w:delText xml:space="preserve"> </w:delText>
        </w:r>
      </w:del>
      <w:ins w:id="604" w:author="UN" w:date="2015-07-04T16:23:00Z">
        <w:r>
          <w:t>-</w:t>
        </w:r>
      </w:ins>
      <w:r>
        <w:t>related hazards and natural disasters in all countries</w:t>
      </w:r>
    </w:p>
    <w:p w14:paraId="70C5C524" w14:textId="77777777" w:rsidR="00E13641" w:rsidRDefault="00E13641" w:rsidP="00E13641"/>
    <w:p w14:paraId="6E28EBB7" w14:textId="59BD6FD8" w:rsidR="00E13641" w:rsidRDefault="00E13641" w:rsidP="00E13641">
      <w:r>
        <w:t xml:space="preserve">13.2 </w:t>
      </w:r>
      <w:del w:id="605" w:author="UN" w:date="2015-07-04T16:23:00Z">
        <w:r w:rsidR="0035735D">
          <w:delText>integrate</w:delText>
        </w:r>
      </w:del>
      <w:ins w:id="606" w:author="UN" w:date="2015-07-04T16:23:00Z">
        <w:r>
          <w:t>Integrate</w:t>
        </w:r>
      </w:ins>
      <w:r>
        <w:t xml:space="preserve"> climate change measures into national policies, strategies</w:t>
      </w:r>
      <w:del w:id="607" w:author="UN" w:date="2015-07-04T16:23:00Z">
        <w:r w:rsidR="0035735D">
          <w:delText>,</w:delText>
        </w:r>
      </w:del>
      <w:r>
        <w:t xml:space="preserve"> and planning</w:t>
      </w:r>
    </w:p>
    <w:p w14:paraId="32E7AC37" w14:textId="77777777" w:rsidR="00E13641" w:rsidRDefault="00E13641" w:rsidP="00E13641"/>
    <w:p w14:paraId="7CC680A2" w14:textId="4B5872EB" w:rsidR="00E13641" w:rsidRDefault="00E13641" w:rsidP="00E13641">
      <w:r>
        <w:t xml:space="preserve">13.3 </w:t>
      </w:r>
      <w:del w:id="608" w:author="UN" w:date="2015-07-04T16:23:00Z">
        <w:r w:rsidR="0035735D">
          <w:delText>improve</w:delText>
        </w:r>
      </w:del>
      <w:ins w:id="609" w:author="UN" w:date="2015-07-04T16:23:00Z">
        <w:r>
          <w:t>Improve</w:t>
        </w:r>
      </w:ins>
      <w:r>
        <w:t xml:space="preserve"> education, </w:t>
      </w:r>
      <w:proofErr w:type="gramStart"/>
      <w:r>
        <w:t>awareness</w:t>
      </w:r>
      <w:del w:id="610" w:author="UN" w:date="2015-07-04T16:23:00Z">
        <w:r w:rsidR="0035735D">
          <w:delText xml:space="preserve"> </w:delText>
        </w:r>
      </w:del>
      <w:ins w:id="611" w:author="UN" w:date="2015-07-04T16:23:00Z">
        <w:r>
          <w:t>-</w:t>
        </w:r>
      </w:ins>
      <w:r>
        <w:t>raising and human</w:t>
      </w:r>
      <w:proofErr w:type="gramEnd"/>
      <w:r>
        <w:t xml:space="preserve"> and institutional capacity on climate change mitigation, adaptation, impact reduction</w:t>
      </w:r>
      <w:del w:id="612" w:author="UN" w:date="2015-07-04T16:23:00Z">
        <w:r w:rsidR="0035735D">
          <w:delText>,</w:delText>
        </w:r>
      </w:del>
      <w:r>
        <w:t xml:space="preserve"> and early warning</w:t>
      </w:r>
    </w:p>
    <w:p w14:paraId="6641D211" w14:textId="77777777" w:rsidR="00E13641" w:rsidRDefault="00E13641" w:rsidP="00E13641"/>
    <w:p w14:paraId="0624C2E7" w14:textId="1BC94B46" w:rsidR="00E13641" w:rsidRDefault="00E13641" w:rsidP="00E13641">
      <w:proofErr w:type="gramStart"/>
      <w:r>
        <w:lastRenderedPageBreak/>
        <w:t xml:space="preserve">13.a </w:t>
      </w:r>
      <w:del w:id="613" w:author="UN" w:date="2015-07-04T16:23:00Z">
        <w:r w:rsidR="0035735D">
          <w:delText>implement</w:delText>
        </w:r>
      </w:del>
      <w:ins w:id="614" w:author="UN" w:date="2015-07-04T16:23:00Z">
        <w:r>
          <w:t>Implement</w:t>
        </w:r>
      </w:ins>
      <w:r>
        <w:t xml:space="preserve"> the commitment undertaken by developed</w:t>
      </w:r>
      <w:del w:id="615" w:author="UN" w:date="2015-07-04T16:23:00Z">
        <w:r w:rsidR="0035735D">
          <w:delText xml:space="preserve"> </w:delText>
        </w:r>
      </w:del>
      <w:ins w:id="616" w:author="UN" w:date="2015-07-04T16:23:00Z">
        <w:r>
          <w:t>-</w:t>
        </w:r>
      </w:ins>
      <w:r>
        <w:t xml:space="preserve">country </w:t>
      </w:r>
      <w:del w:id="617" w:author="UN" w:date="2015-07-04T16:23:00Z">
        <w:r w:rsidR="0035735D">
          <w:delText>Parties</w:delText>
        </w:r>
      </w:del>
      <w:ins w:id="618" w:author="UN" w:date="2015-07-04T16:23:00Z">
        <w:r>
          <w:t>parties</w:t>
        </w:r>
      </w:ins>
      <w:r>
        <w:t xml:space="preserve"> to the </w:t>
      </w:r>
      <w:del w:id="619" w:author="UN" w:date="2015-07-04T16:23:00Z">
        <w:r w:rsidR="0035735D">
          <w:delText>UNFCCC</w:delText>
        </w:r>
      </w:del>
      <w:ins w:id="620" w:author="UN" w:date="2015-07-04T16:23:00Z">
        <w:r>
          <w:t>United Nations Framework Convention on Climate Change</w:t>
        </w:r>
      </w:ins>
      <w:r>
        <w:t xml:space="preserve"> to a goal of mobilizing jointly </w:t>
      </w:r>
      <w:del w:id="621" w:author="UN" w:date="2015-07-04T16:23:00Z">
        <w:r w:rsidR="0035735D">
          <w:delText>USD100</w:delText>
        </w:r>
      </w:del>
      <w:ins w:id="622" w:author="UN" w:date="2015-07-04T16:23:00Z">
        <w:r>
          <w:t>$100</w:t>
        </w:r>
      </w:ins>
      <w:r>
        <w:t xml:space="preserve"> billion annually by 2020 from all sources to address the needs of developing countries in the context of meaningful mitigation actions and transparency on implementation and fully operationalize the Green Climate Fund through its capitalization as soon as possible</w:t>
      </w:r>
      <w:proofErr w:type="gramEnd"/>
    </w:p>
    <w:p w14:paraId="4B55BA89" w14:textId="77777777" w:rsidR="00E13641" w:rsidRDefault="00E13641" w:rsidP="00E13641"/>
    <w:p w14:paraId="32E1F076" w14:textId="206B49E2" w:rsidR="00E13641" w:rsidRDefault="00E13641" w:rsidP="00E13641">
      <w:pPr>
        <w:rPr>
          <w:ins w:id="623" w:author="UN" w:date="2015-07-04T16:23:00Z"/>
        </w:rPr>
      </w:pPr>
      <w:r>
        <w:t xml:space="preserve">13.b Promote mechanisms for raising </w:t>
      </w:r>
      <w:del w:id="624" w:author="UN" w:date="2015-07-04T16:23:00Z">
        <w:r w:rsidR="0035735D">
          <w:delText>capacities</w:delText>
        </w:r>
      </w:del>
      <w:ins w:id="625" w:author="UN" w:date="2015-07-04T16:23:00Z">
        <w:r>
          <w:t>capacity</w:t>
        </w:r>
      </w:ins>
      <w:r>
        <w:t xml:space="preserve"> for effective climate change</w:t>
      </w:r>
      <w:del w:id="626" w:author="UN" w:date="2015-07-04T16:23:00Z">
        <w:r w:rsidR="0035735D">
          <w:delText xml:space="preserve"> </w:delText>
        </w:r>
      </w:del>
      <w:ins w:id="627" w:author="UN" w:date="2015-07-04T16:23:00Z">
        <w:r>
          <w:t>-</w:t>
        </w:r>
      </w:ins>
      <w:r>
        <w:t>related planning and management</w:t>
      </w:r>
      <w:del w:id="628" w:author="UN" w:date="2015-07-04T16:23:00Z">
        <w:r w:rsidR="0035735D">
          <w:delText>,</w:delText>
        </w:r>
      </w:del>
      <w:r>
        <w:t xml:space="preserve"> in </w:t>
      </w:r>
      <w:del w:id="629" w:author="UN" w:date="2015-07-04T16:23:00Z">
        <w:r w:rsidR="0035735D">
          <w:delText>LDCs</w:delText>
        </w:r>
      </w:del>
      <w:ins w:id="630" w:author="UN" w:date="2015-07-04T16:23:00Z">
        <w:r>
          <w:t>least developed countries</w:t>
        </w:r>
      </w:ins>
      <w:r>
        <w:t>, including focusing on women, youth</w:t>
      </w:r>
      <w:del w:id="631" w:author="UN" w:date="2015-07-04T16:23:00Z">
        <w:r w:rsidR="0035735D">
          <w:delText>,</w:delText>
        </w:r>
      </w:del>
      <w:ins w:id="632" w:author="UN" w:date="2015-07-04T16:23:00Z">
        <w:r>
          <w:t xml:space="preserve"> and</w:t>
        </w:r>
      </w:ins>
      <w:r>
        <w:t xml:space="preserve"> local and marginalized communities</w:t>
      </w:r>
    </w:p>
    <w:p w14:paraId="20D2BEC7" w14:textId="77777777" w:rsidR="00E13641" w:rsidRDefault="00E13641" w:rsidP="00E13641">
      <w:pPr>
        <w:rPr>
          <w:ins w:id="633" w:author="UN" w:date="2015-07-04T16:23:00Z"/>
        </w:rPr>
      </w:pPr>
    </w:p>
    <w:p w14:paraId="4FED9EF3" w14:textId="77777777" w:rsidR="00E13641" w:rsidRDefault="00E13641" w:rsidP="00E13641">
      <w:pPr>
        <w:rPr>
          <w:ins w:id="634" w:author="UN" w:date="2015-07-04T16:23:00Z"/>
        </w:rPr>
      </w:pPr>
      <w:ins w:id="635" w:author="UN" w:date="2015-07-04T16:23:00Z">
        <w:r>
          <w:t>* Acknowledging that the United Nations Framework Convention on Climate Change is the primary international, intergovernmental forum for negotiating the global response to climate change.</w:t>
        </w:r>
      </w:ins>
    </w:p>
    <w:p w14:paraId="69F7B521" w14:textId="77777777" w:rsidR="00E13641" w:rsidRDefault="00E13641" w:rsidP="00E13641"/>
    <w:p w14:paraId="5EEC9F8F" w14:textId="77777777" w:rsidR="00E13641" w:rsidRDefault="00E13641" w:rsidP="00E13641"/>
    <w:p w14:paraId="36B2125B" w14:textId="77777777" w:rsidR="00E13641" w:rsidRDefault="00E13641" w:rsidP="00E13641">
      <w:r>
        <w:t>Goal 14. Conserve and sustainably use the oceans, seas and marine resources for sustainable development</w:t>
      </w:r>
    </w:p>
    <w:p w14:paraId="68770BFE" w14:textId="77777777" w:rsidR="00E13641" w:rsidRDefault="00E13641" w:rsidP="00E13641">
      <w:pPr>
        <w:rPr>
          <w:ins w:id="636" w:author="UN" w:date="2015-07-04T16:23:00Z"/>
        </w:rPr>
      </w:pPr>
    </w:p>
    <w:p w14:paraId="3A13EE6F" w14:textId="30526F24" w:rsidR="00E13641" w:rsidRDefault="00E13641" w:rsidP="00E13641">
      <w:r>
        <w:t xml:space="preserve">14.1 </w:t>
      </w:r>
      <w:del w:id="637" w:author="UN" w:date="2015-07-04T16:23:00Z">
        <w:r w:rsidR="0035735D">
          <w:delText>by</w:delText>
        </w:r>
      </w:del>
      <w:ins w:id="638" w:author="UN" w:date="2015-07-04T16:23:00Z">
        <w:r>
          <w:t>By</w:t>
        </w:r>
      </w:ins>
      <w:r>
        <w:t xml:space="preserve"> 2025, prevent and significantly reduce marine pollution of all kinds, </w:t>
      </w:r>
      <w:del w:id="639" w:author="UN" w:date="2015-07-04T16:23:00Z">
        <w:r w:rsidR="0035735D">
          <w:delText>particularly</w:delText>
        </w:r>
      </w:del>
      <w:ins w:id="640" w:author="UN" w:date="2015-07-04T16:23:00Z">
        <w:r>
          <w:t>in particular</w:t>
        </w:r>
      </w:ins>
      <w:r>
        <w:t xml:space="preserve"> from </w:t>
      </w:r>
      <w:del w:id="641" w:author="UN" w:date="2015-07-04T16:23:00Z">
        <w:r w:rsidR="0035735D">
          <w:delText>land-based</w:delText>
        </w:r>
      </w:del>
      <w:proofErr w:type="spellStart"/>
      <w:ins w:id="642" w:author="UN" w:date="2015-07-04T16:23:00Z">
        <w:r>
          <w:t>landbased</w:t>
        </w:r>
      </w:ins>
      <w:proofErr w:type="spellEnd"/>
      <w:r>
        <w:t xml:space="preserve"> activities, including marine debris and nutrient pollution</w:t>
      </w:r>
    </w:p>
    <w:p w14:paraId="29AEE607" w14:textId="77777777" w:rsidR="00E13641" w:rsidRDefault="00E13641" w:rsidP="00E13641"/>
    <w:p w14:paraId="35BB5BE2" w14:textId="43F892CF" w:rsidR="00E13641" w:rsidRDefault="00E13641" w:rsidP="00E13641">
      <w:r>
        <w:t xml:space="preserve">14.2 </w:t>
      </w:r>
      <w:del w:id="643" w:author="UN" w:date="2015-07-04T16:23:00Z">
        <w:r w:rsidR="0035735D">
          <w:delText>by</w:delText>
        </w:r>
      </w:del>
      <w:ins w:id="644" w:author="UN" w:date="2015-07-04T16:23:00Z">
        <w:r>
          <w:t>By</w:t>
        </w:r>
      </w:ins>
      <w:r>
        <w:t xml:space="preserve"> 2020, sustainably manage and protect marine and coastal ecosystems to avoid significant adverse impacts, including by strengthening their resilience, and take action for their restoration</w:t>
      </w:r>
      <w:del w:id="645" w:author="UN" w:date="2015-07-04T16:23:00Z">
        <w:r w:rsidR="0035735D">
          <w:delText>,</w:delText>
        </w:r>
      </w:del>
      <w:ins w:id="646" w:author="UN" w:date="2015-07-04T16:23:00Z">
        <w:r>
          <w:t xml:space="preserve"> in order</w:t>
        </w:r>
      </w:ins>
      <w:r>
        <w:t xml:space="preserve"> to achieve healthy and productive oceans</w:t>
      </w:r>
    </w:p>
    <w:p w14:paraId="6FC0AF8F" w14:textId="77777777" w:rsidR="00E13641" w:rsidRDefault="00E13641" w:rsidP="00E13641"/>
    <w:p w14:paraId="4E1C0592" w14:textId="3224F4A7" w:rsidR="00E13641" w:rsidRDefault="00E13641" w:rsidP="00E13641">
      <w:r>
        <w:t xml:space="preserve">14.3 </w:t>
      </w:r>
      <w:del w:id="647" w:author="UN" w:date="2015-07-04T16:23:00Z">
        <w:r w:rsidR="0035735D">
          <w:delText>minimize</w:delText>
        </w:r>
      </w:del>
      <w:ins w:id="648" w:author="UN" w:date="2015-07-04T16:23:00Z">
        <w:r>
          <w:t>Minimize</w:t>
        </w:r>
      </w:ins>
      <w:r>
        <w:t xml:space="preserve"> and address the impacts of ocean acidification, including through enhanced scientific cooperation at all levels</w:t>
      </w:r>
    </w:p>
    <w:p w14:paraId="240E9F5D" w14:textId="77777777" w:rsidR="00E13641" w:rsidRDefault="00E13641" w:rsidP="00E13641"/>
    <w:p w14:paraId="600466C9" w14:textId="3168283A" w:rsidR="00E13641" w:rsidRDefault="00E13641" w:rsidP="00E13641">
      <w:r>
        <w:t xml:space="preserve">14.4 </w:t>
      </w:r>
      <w:del w:id="649" w:author="UN" w:date="2015-07-04T16:23:00Z">
        <w:r w:rsidR="0035735D">
          <w:delText>by</w:delText>
        </w:r>
      </w:del>
      <w:ins w:id="650" w:author="UN" w:date="2015-07-04T16:23:00Z">
        <w:r>
          <w:t>By</w:t>
        </w:r>
      </w:ins>
      <w:r>
        <w:t xml:space="preserve"> 2020, effectively regulate harvesting</w:t>
      </w:r>
      <w:del w:id="651" w:author="UN" w:date="2015-07-04T16:23:00Z">
        <w:r w:rsidR="0035735D">
          <w:delText>,</w:delText>
        </w:r>
      </w:del>
      <w:r>
        <w:t xml:space="preserve"> and end overfishing, illegal, unreported and unregulated </w:t>
      </w:r>
      <w:del w:id="652" w:author="UN" w:date="2015-07-04T16:23:00Z">
        <w:r w:rsidR="0035735D">
          <w:delText xml:space="preserve">(IUU) </w:delText>
        </w:r>
      </w:del>
      <w:r>
        <w:t xml:space="preserve">fishing and destructive fishing practices and implement science-based management plans, </w:t>
      </w:r>
      <w:ins w:id="653" w:author="UN" w:date="2015-07-04T16:23:00Z">
        <w:r>
          <w:t xml:space="preserve">in order </w:t>
        </w:r>
      </w:ins>
      <w:r>
        <w:t>to restore fish stocks in the shortest time feasible</w:t>
      </w:r>
      <w:ins w:id="654" w:author="UN" w:date="2015-07-04T16:23:00Z">
        <w:r>
          <w:t>,</w:t>
        </w:r>
      </w:ins>
      <w:r>
        <w:t xml:space="preserve"> at least to levels that can produce maximum sustainable yield as determined by their biological characteristics</w:t>
      </w:r>
    </w:p>
    <w:p w14:paraId="23E8091C" w14:textId="77777777" w:rsidR="00E13641" w:rsidRDefault="00E13641" w:rsidP="00E13641"/>
    <w:p w14:paraId="17B233B7" w14:textId="03DBFC0F" w:rsidR="00E13641" w:rsidRDefault="00E13641" w:rsidP="00E13641">
      <w:r>
        <w:t xml:space="preserve">14.5 </w:t>
      </w:r>
      <w:del w:id="655" w:author="UN" w:date="2015-07-04T16:23:00Z">
        <w:r w:rsidR="0035735D">
          <w:delText>by</w:delText>
        </w:r>
      </w:del>
      <w:ins w:id="656" w:author="UN" w:date="2015-07-04T16:23:00Z">
        <w:r>
          <w:t>By</w:t>
        </w:r>
      </w:ins>
      <w:r>
        <w:t xml:space="preserve"> 2020, conserve at least 10 per cent of coastal and marine areas, consistent with national and international law and based on </w:t>
      </w:r>
      <w:ins w:id="657" w:author="UN" w:date="2015-07-04T16:23:00Z">
        <w:r>
          <w:t xml:space="preserve">the </w:t>
        </w:r>
      </w:ins>
      <w:r>
        <w:t>best available scientific information</w:t>
      </w:r>
    </w:p>
    <w:p w14:paraId="2A76C454" w14:textId="77777777" w:rsidR="00E13641" w:rsidRDefault="00E13641" w:rsidP="00E13641"/>
    <w:p w14:paraId="2956A3FB" w14:textId="370801A2" w:rsidR="00E13641" w:rsidRDefault="00E13641" w:rsidP="00E13641">
      <w:r>
        <w:t xml:space="preserve">14.6 </w:t>
      </w:r>
      <w:del w:id="658" w:author="UN" w:date="2015-07-04T16:23:00Z">
        <w:r w:rsidR="0035735D">
          <w:delText>by</w:delText>
        </w:r>
      </w:del>
      <w:ins w:id="659" w:author="UN" w:date="2015-07-04T16:23:00Z">
        <w:r>
          <w:t>By</w:t>
        </w:r>
      </w:ins>
      <w:r>
        <w:t xml:space="preserve"> 2020, prohibit certain forms of fisheries </w:t>
      </w:r>
      <w:proofErr w:type="gramStart"/>
      <w:r>
        <w:t>subsidies which</w:t>
      </w:r>
      <w:proofErr w:type="gramEnd"/>
      <w:r>
        <w:t xml:space="preserve"> contribute to overcapacity and overfishing, </w:t>
      </w:r>
      <w:del w:id="660" w:author="UN" w:date="2015-07-04T16:23:00Z">
        <w:r w:rsidR="0035735D">
          <w:delText xml:space="preserve">and </w:delText>
        </w:r>
      </w:del>
      <w:r>
        <w:t xml:space="preserve">eliminate subsidies that contribute to </w:t>
      </w:r>
      <w:del w:id="661" w:author="UN" w:date="2015-07-04T16:23:00Z">
        <w:r w:rsidR="0035735D">
          <w:delText>IUU</w:delText>
        </w:r>
      </w:del>
      <w:ins w:id="662" w:author="UN" w:date="2015-07-04T16:23:00Z">
        <w:r>
          <w:t>illegal, unreported and unregulated</w:t>
        </w:r>
      </w:ins>
      <w:r>
        <w:t xml:space="preserve"> </w:t>
      </w:r>
      <w:r>
        <w:lastRenderedPageBreak/>
        <w:t>fishing</w:t>
      </w:r>
      <w:del w:id="663" w:author="UN" w:date="2015-07-04T16:23:00Z">
        <w:r w:rsidR="0035735D">
          <w:delText>,</w:delText>
        </w:r>
      </w:del>
      <w:r>
        <w:t xml:space="preserve"> and refrain from introducing new such subsidies, recognizing that appropriate and effective special and differential treatment for developing and least developed countries should be an integral part of the </w:t>
      </w:r>
      <w:del w:id="664" w:author="UN" w:date="2015-07-04T16:23:00Z">
        <w:r w:rsidR="0035735D">
          <w:delText>WTO</w:delText>
        </w:r>
      </w:del>
      <w:ins w:id="665" w:author="UN" w:date="2015-07-04T16:23:00Z">
        <w:r>
          <w:t>World Trade Organization</w:t>
        </w:r>
      </w:ins>
      <w:r>
        <w:t xml:space="preserve"> fisheries subsidies </w:t>
      </w:r>
      <w:del w:id="666" w:author="UN" w:date="2015-07-04T16:23:00Z">
        <w:r w:rsidR="0035735D">
          <w:delText>negotiation *</w:delText>
        </w:r>
      </w:del>
      <w:ins w:id="667" w:author="UN" w:date="2015-07-04T16:23:00Z">
        <w:r>
          <w:t>negotiation2</w:t>
        </w:r>
      </w:ins>
    </w:p>
    <w:p w14:paraId="7BDDA960" w14:textId="77777777" w:rsidR="00E13641" w:rsidRDefault="00E13641" w:rsidP="00E13641"/>
    <w:p w14:paraId="01B7B5E0" w14:textId="6FF3FA2E" w:rsidR="00E13641" w:rsidRDefault="00E13641" w:rsidP="00E13641">
      <w:r>
        <w:t xml:space="preserve">14.7 </w:t>
      </w:r>
      <w:del w:id="668" w:author="UN" w:date="2015-07-04T16:23:00Z">
        <w:r w:rsidR="0035735D">
          <w:delText>by</w:delText>
        </w:r>
      </w:del>
      <w:ins w:id="669" w:author="UN" w:date="2015-07-04T16:23:00Z">
        <w:r>
          <w:t>By</w:t>
        </w:r>
      </w:ins>
      <w:r>
        <w:t xml:space="preserve"> 2030</w:t>
      </w:r>
      <w:ins w:id="670" w:author="UN" w:date="2015-07-04T16:23:00Z">
        <w:r>
          <w:t>,</w:t>
        </w:r>
      </w:ins>
      <w:r>
        <w:t xml:space="preserve"> increase the economic benefits to </w:t>
      </w:r>
      <w:del w:id="671" w:author="UN" w:date="2015-07-04T16:23:00Z">
        <w:r w:rsidR="0035735D">
          <w:delText>SIDS</w:delText>
        </w:r>
      </w:del>
      <w:ins w:id="672" w:author="UN" w:date="2015-07-04T16:23:00Z">
        <w:r>
          <w:t>Small Island developing States</w:t>
        </w:r>
      </w:ins>
      <w:r>
        <w:t xml:space="preserve"> and </w:t>
      </w:r>
      <w:del w:id="673" w:author="UN" w:date="2015-07-04T16:23:00Z">
        <w:r w:rsidR="0035735D">
          <w:delText>LDCs</w:delText>
        </w:r>
      </w:del>
      <w:ins w:id="674" w:author="UN" w:date="2015-07-04T16:23:00Z">
        <w:r>
          <w:t>least developed countries</w:t>
        </w:r>
      </w:ins>
      <w:r>
        <w:t xml:space="preserve"> from the sustainable use of marine resources, including through sustainable management of fisheries, aquaculture and tourism</w:t>
      </w:r>
    </w:p>
    <w:p w14:paraId="7FC8F85C" w14:textId="77777777" w:rsidR="00E13641" w:rsidRDefault="00E13641" w:rsidP="00E13641"/>
    <w:p w14:paraId="5BECE526" w14:textId="375C7116" w:rsidR="00E13641" w:rsidRDefault="00E13641" w:rsidP="00E13641">
      <w:r>
        <w:t>14.</w:t>
      </w:r>
      <w:proofErr w:type="spellStart"/>
      <w:r>
        <w:t>a</w:t>
      </w:r>
      <w:proofErr w:type="spellEnd"/>
      <w:r>
        <w:t xml:space="preserve"> </w:t>
      </w:r>
      <w:del w:id="675" w:author="UN" w:date="2015-07-04T16:23:00Z">
        <w:r w:rsidR="0035735D">
          <w:delText>increase</w:delText>
        </w:r>
      </w:del>
      <w:ins w:id="676" w:author="UN" w:date="2015-07-04T16:23:00Z">
        <w:r>
          <w:t>Increase</w:t>
        </w:r>
      </w:ins>
      <w:r>
        <w:t xml:space="preserve"> scientific knowledge, develop research </w:t>
      </w:r>
      <w:del w:id="677" w:author="UN" w:date="2015-07-04T16:23:00Z">
        <w:r w:rsidR="0035735D">
          <w:delText>capacities</w:delText>
        </w:r>
      </w:del>
      <w:ins w:id="678" w:author="UN" w:date="2015-07-04T16:23:00Z">
        <w:r>
          <w:t>capacity</w:t>
        </w:r>
      </w:ins>
      <w:r>
        <w:t xml:space="preserve"> and transfer marine technology</w:t>
      </w:r>
      <w:ins w:id="679" w:author="UN" w:date="2015-07-04T16:23:00Z">
        <w:r>
          <w:t>,</w:t>
        </w:r>
      </w:ins>
      <w:r>
        <w:t xml:space="preserve"> taking into account the Intergovernmental Oceanographic Commission Criteria and Guidelines on the Transfer of Marine Technology, in order to improve ocean health and to enhance the contribution of marine biodiversity to the development of developing countries, in particular </w:t>
      </w:r>
      <w:del w:id="680" w:author="UN" w:date="2015-07-04T16:23:00Z">
        <w:r w:rsidR="0035735D">
          <w:delText>SIDS and LDCs</w:delText>
        </w:r>
      </w:del>
      <w:ins w:id="681" w:author="UN" w:date="2015-07-04T16:23:00Z">
        <w:r>
          <w:t>small island developing States and least developed countries</w:t>
        </w:r>
      </w:ins>
    </w:p>
    <w:p w14:paraId="2A1FB9CC" w14:textId="77777777" w:rsidR="00E13641" w:rsidRDefault="00E13641" w:rsidP="00E13641"/>
    <w:p w14:paraId="1E279C88" w14:textId="5BF16265" w:rsidR="00E13641" w:rsidRDefault="00E13641" w:rsidP="00E13641">
      <w:r>
        <w:t>14</w:t>
      </w:r>
      <w:proofErr w:type="gramStart"/>
      <w:r>
        <w:t>.b</w:t>
      </w:r>
      <w:proofErr w:type="gramEnd"/>
      <w:r>
        <w:t xml:space="preserve"> </w:t>
      </w:r>
      <w:del w:id="682" w:author="UN" w:date="2015-07-04T16:23:00Z">
        <w:r w:rsidR="0035735D">
          <w:delText>provide</w:delText>
        </w:r>
      </w:del>
      <w:ins w:id="683" w:author="UN" w:date="2015-07-04T16:23:00Z">
        <w:r>
          <w:t>Provide</w:t>
        </w:r>
      </w:ins>
      <w:r>
        <w:t xml:space="preserve"> access </w:t>
      </w:r>
      <w:del w:id="684" w:author="UN" w:date="2015-07-04T16:23:00Z">
        <w:r w:rsidR="0035735D">
          <w:delText>of</w:delText>
        </w:r>
      </w:del>
      <w:ins w:id="685" w:author="UN" w:date="2015-07-04T16:23:00Z">
        <w:r>
          <w:t>for</w:t>
        </w:r>
      </w:ins>
      <w:r>
        <w:t xml:space="preserve"> small-scale artisanal fishers to marine resources and markets</w:t>
      </w:r>
    </w:p>
    <w:p w14:paraId="70ACC394" w14:textId="77777777" w:rsidR="00E13641" w:rsidRDefault="00E13641" w:rsidP="00E13641"/>
    <w:p w14:paraId="2ED7EB1E" w14:textId="11979EA9" w:rsidR="00E13641" w:rsidRDefault="00E13641" w:rsidP="00E13641">
      <w:r>
        <w:t>14</w:t>
      </w:r>
      <w:proofErr w:type="gramStart"/>
      <w:r>
        <w:t>.c</w:t>
      </w:r>
      <w:proofErr w:type="gramEnd"/>
      <w:r>
        <w:t xml:space="preserve"> </w:t>
      </w:r>
      <w:del w:id="686" w:author="UN" w:date="2015-07-04T16:23:00Z">
        <w:r w:rsidR="0035735D">
          <w:delText>ensure</w:delText>
        </w:r>
      </w:del>
      <w:ins w:id="687" w:author="UN" w:date="2015-07-04T16:23:00Z">
        <w:r>
          <w:t>Ensure</w:t>
        </w:r>
      </w:ins>
      <w:r>
        <w:t xml:space="preserve"> the full implementation of international law, as reflected in </w:t>
      </w:r>
      <w:del w:id="688" w:author="UN" w:date="2015-07-04T16:23:00Z">
        <w:r w:rsidR="0035735D">
          <w:delText>UNCLOS for states</w:delText>
        </w:r>
      </w:del>
      <w:ins w:id="689" w:author="UN" w:date="2015-07-04T16:23:00Z">
        <w:r>
          <w:t>the United Nations Convention on the Law of the Sea for States</w:t>
        </w:r>
      </w:ins>
      <w:r>
        <w:t xml:space="preserve"> parties </w:t>
      </w:r>
      <w:del w:id="690" w:author="UN" w:date="2015-07-04T16:23:00Z">
        <w:r w:rsidR="0035735D">
          <w:delText>to it</w:delText>
        </w:r>
      </w:del>
      <w:ins w:id="691" w:author="UN" w:date="2015-07-04T16:23:00Z">
        <w:r>
          <w:t>thereto</w:t>
        </w:r>
      </w:ins>
      <w:r>
        <w:t>, including, where applicable, existing regional and international regimes for the conservation and sustainable use of oceans and their resources by their parties</w:t>
      </w:r>
      <w:ins w:id="692" w:author="UN" w:date="2015-07-04T16:23:00Z">
        <w:r>
          <w:t xml:space="preserve"> to those regimes</w:t>
        </w:r>
      </w:ins>
    </w:p>
    <w:p w14:paraId="00AE793D" w14:textId="77777777" w:rsidR="0035735D" w:rsidRDefault="0035735D" w:rsidP="0035735D">
      <w:pPr>
        <w:rPr>
          <w:del w:id="693" w:author="UN" w:date="2015-07-04T16:23:00Z"/>
        </w:rPr>
      </w:pPr>
    </w:p>
    <w:p w14:paraId="2C63BC89" w14:textId="77777777" w:rsidR="00E13641" w:rsidRDefault="00E13641" w:rsidP="00E13641"/>
    <w:p w14:paraId="0944970F" w14:textId="77777777" w:rsidR="00E13641" w:rsidRDefault="00E13641" w:rsidP="00E13641"/>
    <w:p w14:paraId="2763D246" w14:textId="77777777" w:rsidR="00E13641" w:rsidRDefault="00E13641" w:rsidP="00E13641">
      <w:r>
        <w:t>Goal 15. Protect, restore and promote sustainable use of terrestrial ecosystems, sustainably manage forests, combat desertification, and halt and reverse land degradation and halt biodiversity loss</w:t>
      </w:r>
    </w:p>
    <w:p w14:paraId="3B868745" w14:textId="77777777" w:rsidR="00E13641" w:rsidRDefault="00E13641" w:rsidP="00E13641"/>
    <w:p w14:paraId="3300329E" w14:textId="77777777" w:rsidR="00E13641" w:rsidRDefault="00E13641" w:rsidP="00E13641">
      <w:pPr>
        <w:rPr>
          <w:ins w:id="694" w:author="UN" w:date="2015-07-04T16:23:00Z"/>
        </w:rPr>
      </w:pPr>
      <w:proofErr w:type="gramStart"/>
      <w:ins w:id="695" w:author="UN" w:date="2015-07-04T16:23:00Z">
        <w:r>
          <w:t>footnote</w:t>
        </w:r>
        <w:proofErr w:type="gramEnd"/>
        <w:r>
          <w:t xml:space="preserve"> 2. Taking into account ongoing World Trade Organization negotiations, the Doha Development Agenda and the Hong Kong ministerial mandate. </w:t>
        </w:r>
      </w:ins>
    </w:p>
    <w:p w14:paraId="29A294FE" w14:textId="77777777" w:rsidR="00E13641" w:rsidRDefault="00E13641" w:rsidP="00E13641">
      <w:pPr>
        <w:rPr>
          <w:ins w:id="696" w:author="UN" w:date="2015-07-04T16:23:00Z"/>
        </w:rPr>
      </w:pPr>
    </w:p>
    <w:p w14:paraId="5D3A9396" w14:textId="406DC358" w:rsidR="00E13641" w:rsidRDefault="00E13641" w:rsidP="00E13641">
      <w:r>
        <w:t xml:space="preserve">15.1 </w:t>
      </w:r>
      <w:del w:id="697" w:author="UN" w:date="2015-07-04T16:23:00Z">
        <w:r w:rsidR="0035735D">
          <w:delText>by</w:delText>
        </w:r>
      </w:del>
      <w:ins w:id="698" w:author="UN" w:date="2015-07-04T16:23:00Z">
        <w:r>
          <w:t>By</w:t>
        </w:r>
      </w:ins>
      <w:r>
        <w:t xml:space="preserve"> 2020</w:t>
      </w:r>
      <w:ins w:id="699" w:author="UN" w:date="2015-07-04T16:23:00Z">
        <w:r>
          <w:t>,</w:t>
        </w:r>
      </w:ins>
      <w:r>
        <w:t xml:space="preserve"> ensure</w:t>
      </w:r>
      <w:ins w:id="700" w:author="UN" w:date="2015-07-04T16:23:00Z">
        <w:r>
          <w:t xml:space="preserve"> the</w:t>
        </w:r>
      </w:ins>
      <w:r>
        <w:t xml:space="preserve"> conservation, restoration and sustainable use of terrestrial and inland freshwater ecosystems and their services, in particular forests, wetlands, mountains and drylands, in line with obligations under international agreements</w:t>
      </w:r>
    </w:p>
    <w:p w14:paraId="2B3CCDFD" w14:textId="77777777" w:rsidR="00E13641" w:rsidRDefault="00E13641" w:rsidP="00E13641"/>
    <w:p w14:paraId="56B73D59" w14:textId="174B85DB" w:rsidR="00E13641" w:rsidRDefault="00E13641" w:rsidP="00E13641">
      <w:r>
        <w:t xml:space="preserve">15.2 </w:t>
      </w:r>
      <w:del w:id="701" w:author="UN" w:date="2015-07-04T16:23:00Z">
        <w:r w:rsidR="0035735D">
          <w:delText>by</w:delText>
        </w:r>
      </w:del>
      <w:ins w:id="702" w:author="UN" w:date="2015-07-04T16:23:00Z">
        <w:r>
          <w:t>By</w:t>
        </w:r>
      </w:ins>
      <w:r>
        <w:t xml:space="preserve"> 2020, promote the implementation of sustainable management of all types of forests, halt deforestation, </w:t>
      </w:r>
      <w:proofErr w:type="gramStart"/>
      <w:r>
        <w:t>restore degraded forests</w:t>
      </w:r>
      <w:del w:id="703" w:author="UN" w:date="2015-07-04T16:23:00Z">
        <w:r w:rsidR="0035735D">
          <w:delText>,</w:delText>
        </w:r>
      </w:del>
      <w:r>
        <w:t xml:space="preserve"> and increase afforestation and reforestation by </w:t>
      </w:r>
      <w:ins w:id="704" w:author="UN" w:date="2015-07-04T16:23:00Z">
        <w:r>
          <w:t>[</w:t>
        </w:r>
      </w:ins>
      <w:r>
        <w:t>x</w:t>
      </w:r>
      <w:del w:id="705" w:author="UN" w:date="2015-07-04T16:23:00Z">
        <w:r w:rsidR="0035735D">
          <w:delText>%</w:delText>
        </w:r>
      </w:del>
      <w:proofErr w:type="gramEnd"/>
      <w:ins w:id="706" w:author="UN" w:date="2015-07-04T16:23:00Z">
        <w:r>
          <w:t>] per cent</w:t>
        </w:r>
      </w:ins>
      <w:r>
        <w:t xml:space="preserve"> globally</w:t>
      </w:r>
    </w:p>
    <w:p w14:paraId="4EB96263" w14:textId="77777777" w:rsidR="00E13641" w:rsidRDefault="00E13641" w:rsidP="00E13641"/>
    <w:p w14:paraId="39004EC0" w14:textId="5E6ACE33" w:rsidR="00E13641" w:rsidRDefault="00E13641" w:rsidP="00E13641">
      <w:r>
        <w:lastRenderedPageBreak/>
        <w:t xml:space="preserve">15.3 </w:t>
      </w:r>
      <w:del w:id="707" w:author="UN" w:date="2015-07-04T16:23:00Z">
        <w:r w:rsidR="0035735D">
          <w:delText>by</w:delText>
        </w:r>
      </w:del>
      <w:ins w:id="708" w:author="UN" w:date="2015-07-04T16:23:00Z">
        <w:r>
          <w:t>By</w:t>
        </w:r>
      </w:ins>
      <w:r>
        <w:t xml:space="preserve"> 2020, combat desertification,</w:t>
      </w:r>
      <w:del w:id="709" w:author="UN" w:date="2015-07-04T16:23:00Z">
        <w:r w:rsidR="0035735D">
          <w:delText xml:space="preserve"> and</w:delText>
        </w:r>
      </w:del>
      <w:r>
        <w:t xml:space="preserve"> restore degraded land and soil, including land affected by desertification, drought and floods, and strive to achieve a land</w:t>
      </w:r>
      <w:del w:id="710" w:author="UN" w:date="2015-07-04T16:23:00Z">
        <w:r w:rsidR="0035735D">
          <w:delText>-</w:delText>
        </w:r>
      </w:del>
      <w:ins w:id="711" w:author="UN" w:date="2015-07-04T16:23:00Z">
        <w:r>
          <w:t xml:space="preserve"> </w:t>
        </w:r>
      </w:ins>
      <w:r>
        <w:t>degradation</w:t>
      </w:r>
      <w:del w:id="712" w:author="UN" w:date="2015-07-04T16:23:00Z">
        <w:r w:rsidR="0035735D">
          <w:delText xml:space="preserve"> </w:delText>
        </w:r>
      </w:del>
      <w:ins w:id="713" w:author="UN" w:date="2015-07-04T16:23:00Z">
        <w:r>
          <w:t>-</w:t>
        </w:r>
      </w:ins>
      <w:r>
        <w:t>neutral world</w:t>
      </w:r>
    </w:p>
    <w:p w14:paraId="5BD9ECF9" w14:textId="77777777" w:rsidR="00E13641" w:rsidRDefault="00E13641" w:rsidP="00E13641"/>
    <w:p w14:paraId="5264E266" w14:textId="2BCA9975" w:rsidR="00E13641" w:rsidRDefault="00E13641" w:rsidP="00E13641">
      <w:r>
        <w:t xml:space="preserve">15.4 </w:t>
      </w:r>
      <w:del w:id="714" w:author="UN" w:date="2015-07-04T16:23:00Z">
        <w:r w:rsidR="0035735D">
          <w:delText>by</w:delText>
        </w:r>
      </w:del>
      <w:ins w:id="715" w:author="UN" w:date="2015-07-04T16:23:00Z">
        <w:r>
          <w:t>By</w:t>
        </w:r>
      </w:ins>
      <w:r>
        <w:t xml:space="preserve"> 2030</w:t>
      </w:r>
      <w:ins w:id="716" w:author="UN" w:date="2015-07-04T16:23:00Z">
        <w:r>
          <w:t>,</w:t>
        </w:r>
      </w:ins>
      <w:r>
        <w:t xml:space="preserve"> ensure the conservation of mountain ecosystems, including their biodiversity, </w:t>
      </w:r>
      <w:ins w:id="717" w:author="UN" w:date="2015-07-04T16:23:00Z">
        <w:r>
          <w:t xml:space="preserve">in order </w:t>
        </w:r>
      </w:ins>
      <w:r>
        <w:t xml:space="preserve">to enhance their capacity to provide benefits </w:t>
      </w:r>
      <w:del w:id="718" w:author="UN" w:date="2015-07-04T16:23:00Z">
        <w:r w:rsidR="0035735D">
          <w:delText>which</w:delText>
        </w:r>
      </w:del>
      <w:ins w:id="719" w:author="UN" w:date="2015-07-04T16:23:00Z">
        <w:r>
          <w:t>that</w:t>
        </w:r>
      </w:ins>
      <w:r>
        <w:t xml:space="preserve"> are essential for sustainable development</w:t>
      </w:r>
    </w:p>
    <w:p w14:paraId="034E4A03" w14:textId="77777777" w:rsidR="00E13641" w:rsidRDefault="00E13641" w:rsidP="00E13641"/>
    <w:p w14:paraId="6D79F83B" w14:textId="4F0777D6" w:rsidR="00E13641" w:rsidRDefault="00E13641" w:rsidP="00E13641">
      <w:proofErr w:type="gramStart"/>
      <w:r>
        <w:t xml:space="preserve">15.5 </w:t>
      </w:r>
      <w:del w:id="720" w:author="UN" w:date="2015-07-04T16:23:00Z">
        <w:r w:rsidR="0035735D">
          <w:delText>take</w:delText>
        </w:r>
      </w:del>
      <w:ins w:id="721" w:author="UN" w:date="2015-07-04T16:23:00Z">
        <w:r>
          <w:t>Take</w:t>
        </w:r>
      </w:ins>
      <w:r>
        <w:t xml:space="preserve"> urgent and significant action to reduce </w:t>
      </w:r>
      <w:ins w:id="722" w:author="UN" w:date="2015-07-04T16:23:00Z">
        <w:r>
          <w:t xml:space="preserve">the </w:t>
        </w:r>
      </w:ins>
      <w:r>
        <w:t xml:space="preserve">degradation of natural </w:t>
      </w:r>
      <w:del w:id="723" w:author="UN" w:date="2015-07-04T16:23:00Z">
        <w:r w:rsidR="0035735D">
          <w:delText>habitat</w:delText>
        </w:r>
      </w:del>
      <w:ins w:id="724" w:author="UN" w:date="2015-07-04T16:23:00Z">
        <w:r>
          <w:t>habitats</w:t>
        </w:r>
      </w:ins>
      <w:r>
        <w:t>, halt the loss of biodiversity</w:t>
      </w:r>
      <w:del w:id="725" w:author="UN" w:date="2015-07-04T16:23:00Z">
        <w:r w:rsidR="0035735D">
          <w:delText>,</w:delText>
        </w:r>
      </w:del>
      <w:r>
        <w:t xml:space="preserve"> and</w:t>
      </w:r>
      <w:ins w:id="726" w:author="UN" w:date="2015-07-04T16:23:00Z">
        <w:r>
          <w:t>,</w:t>
        </w:r>
      </w:ins>
      <w:r>
        <w:t xml:space="preserve"> by 2020</w:t>
      </w:r>
      <w:ins w:id="727" w:author="UN" w:date="2015-07-04T16:23:00Z">
        <w:r>
          <w:t>,</w:t>
        </w:r>
      </w:ins>
      <w:r>
        <w:t xml:space="preserve"> protect and prevent the extinction of threatened species</w:t>
      </w:r>
      <w:proofErr w:type="gramEnd"/>
    </w:p>
    <w:p w14:paraId="7B34D08A" w14:textId="77777777" w:rsidR="00E13641" w:rsidRDefault="00E13641" w:rsidP="00E13641"/>
    <w:p w14:paraId="34313EA3" w14:textId="624B0645" w:rsidR="00E13641" w:rsidRDefault="00E13641" w:rsidP="00E13641">
      <w:r>
        <w:t xml:space="preserve">15.6 </w:t>
      </w:r>
      <w:del w:id="728" w:author="UN" w:date="2015-07-04T16:23:00Z">
        <w:r w:rsidR="0035735D">
          <w:delText>ensure</w:delText>
        </w:r>
      </w:del>
      <w:ins w:id="729" w:author="UN" w:date="2015-07-04T16:23:00Z">
        <w:r>
          <w:t>Ensure</w:t>
        </w:r>
      </w:ins>
      <w:r>
        <w:t xml:space="preserve"> fair and equitable sharing of the benefits arising from the utilization of genetic resources</w:t>
      </w:r>
      <w:del w:id="730" w:author="UN" w:date="2015-07-04T16:23:00Z">
        <w:r w:rsidR="0035735D">
          <w:delText>,</w:delText>
        </w:r>
      </w:del>
      <w:r>
        <w:t xml:space="preserve"> and promote appropriate access to </w:t>
      </w:r>
      <w:del w:id="731" w:author="UN" w:date="2015-07-04T16:23:00Z">
        <w:r w:rsidR="0035735D">
          <w:delText>genetic</w:delText>
        </w:r>
      </w:del>
      <w:ins w:id="732" w:author="UN" w:date="2015-07-04T16:23:00Z">
        <w:r>
          <w:t>such</w:t>
        </w:r>
      </w:ins>
      <w:r>
        <w:t xml:space="preserve"> resources</w:t>
      </w:r>
    </w:p>
    <w:p w14:paraId="603CBA78" w14:textId="77777777" w:rsidR="00E13641" w:rsidRDefault="00E13641" w:rsidP="00E13641"/>
    <w:p w14:paraId="14CA83D5" w14:textId="723C3A5B" w:rsidR="00E13641" w:rsidRDefault="00E13641" w:rsidP="00E13641">
      <w:r>
        <w:t xml:space="preserve">15.7 </w:t>
      </w:r>
      <w:del w:id="733" w:author="UN" w:date="2015-07-04T16:23:00Z">
        <w:r w:rsidR="0035735D">
          <w:delText>take</w:delText>
        </w:r>
      </w:del>
      <w:ins w:id="734" w:author="UN" w:date="2015-07-04T16:23:00Z">
        <w:r>
          <w:t>Take</w:t>
        </w:r>
      </w:ins>
      <w:r>
        <w:t xml:space="preserve"> urgent action to end poaching and trafficking of protected species of flora and fauna</w:t>
      </w:r>
      <w:del w:id="735" w:author="UN" w:date="2015-07-04T16:23:00Z">
        <w:r w:rsidR="0035735D">
          <w:delText>,</w:delText>
        </w:r>
      </w:del>
      <w:r>
        <w:t xml:space="preserve"> and address both demand and supply of illegal wildlife products</w:t>
      </w:r>
    </w:p>
    <w:p w14:paraId="38304DFB" w14:textId="77777777" w:rsidR="00E13641" w:rsidRDefault="00E13641" w:rsidP="00E13641"/>
    <w:p w14:paraId="302C7A97" w14:textId="5622DC4F" w:rsidR="00E13641" w:rsidRDefault="00E13641" w:rsidP="00E13641">
      <w:r>
        <w:t xml:space="preserve">15.8 </w:t>
      </w:r>
      <w:del w:id="736" w:author="UN" w:date="2015-07-04T16:23:00Z">
        <w:r w:rsidR="0035735D">
          <w:delText>by</w:delText>
        </w:r>
      </w:del>
      <w:ins w:id="737" w:author="UN" w:date="2015-07-04T16:23:00Z">
        <w:r>
          <w:t>By</w:t>
        </w:r>
      </w:ins>
      <w:r>
        <w:t xml:space="preserve"> 2020</w:t>
      </w:r>
      <w:ins w:id="738" w:author="UN" w:date="2015-07-04T16:23:00Z">
        <w:r>
          <w:t>,</w:t>
        </w:r>
      </w:ins>
      <w:r>
        <w:t xml:space="preserve"> introduce measures to prevent the introduction and significantly reduce the impact of invasive alien species on land and water ecosystems</w:t>
      </w:r>
      <w:del w:id="739" w:author="UN" w:date="2015-07-04T16:23:00Z">
        <w:r w:rsidR="0035735D">
          <w:delText>,</w:delText>
        </w:r>
      </w:del>
      <w:r>
        <w:t xml:space="preserve"> and control or eradicate the priority species</w:t>
      </w:r>
    </w:p>
    <w:p w14:paraId="3567B59E" w14:textId="77777777" w:rsidR="00E13641" w:rsidRDefault="00E13641" w:rsidP="00E13641"/>
    <w:p w14:paraId="66AF422B" w14:textId="717C60D6" w:rsidR="00E13641" w:rsidRDefault="00E13641" w:rsidP="00E13641">
      <w:r>
        <w:t xml:space="preserve">15.9 </w:t>
      </w:r>
      <w:del w:id="740" w:author="UN" w:date="2015-07-04T16:23:00Z">
        <w:r w:rsidR="0035735D">
          <w:delText>by</w:delText>
        </w:r>
      </w:del>
      <w:ins w:id="741" w:author="UN" w:date="2015-07-04T16:23:00Z">
        <w:r>
          <w:t>By</w:t>
        </w:r>
      </w:ins>
      <w:r>
        <w:t xml:space="preserve"> 2020, integrate </w:t>
      </w:r>
      <w:del w:id="742" w:author="UN" w:date="2015-07-04T16:23:00Z">
        <w:r w:rsidR="0035735D">
          <w:delText>ecosystems</w:delText>
        </w:r>
      </w:del>
      <w:ins w:id="743" w:author="UN" w:date="2015-07-04T16:23:00Z">
        <w:r>
          <w:t>ecosystem</w:t>
        </w:r>
      </w:ins>
      <w:r>
        <w:t xml:space="preserve"> and biodiversity values into national and local planning, development processes</w:t>
      </w:r>
      <w:del w:id="744" w:author="UN" w:date="2015-07-04T16:23:00Z">
        <w:r w:rsidR="0035735D">
          <w:delText xml:space="preserve"> and</w:delText>
        </w:r>
      </w:del>
      <w:ins w:id="745" w:author="UN" w:date="2015-07-04T16:23:00Z">
        <w:r>
          <w:t>,</w:t>
        </w:r>
      </w:ins>
      <w:r>
        <w:t xml:space="preserve"> poverty reduction strategies</w:t>
      </w:r>
      <w:del w:id="746" w:author="UN" w:date="2015-07-04T16:23:00Z">
        <w:r w:rsidR="0035735D">
          <w:delText>,</w:delText>
        </w:r>
      </w:del>
      <w:r>
        <w:t xml:space="preserve"> and accounts</w:t>
      </w:r>
    </w:p>
    <w:p w14:paraId="6C8A484E" w14:textId="77777777" w:rsidR="00E13641" w:rsidRDefault="00E13641" w:rsidP="00E13641"/>
    <w:p w14:paraId="1004CCA1" w14:textId="38448699" w:rsidR="00E13641" w:rsidRDefault="00E13641" w:rsidP="00E13641">
      <w:r>
        <w:t>15</w:t>
      </w:r>
      <w:proofErr w:type="gramStart"/>
      <w:r>
        <w:t>.a</w:t>
      </w:r>
      <w:proofErr w:type="gramEnd"/>
      <w:r>
        <w:t xml:space="preserve"> </w:t>
      </w:r>
      <w:del w:id="747" w:author="UN" w:date="2015-07-04T16:23:00Z">
        <w:r w:rsidR="0035735D">
          <w:delText>mobilize</w:delText>
        </w:r>
      </w:del>
      <w:ins w:id="748" w:author="UN" w:date="2015-07-04T16:23:00Z">
        <w:r>
          <w:t>Mobilize</w:t>
        </w:r>
      </w:ins>
      <w:r>
        <w:t xml:space="preserve"> and significantly increase </w:t>
      </w:r>
      <w:del w:id="749" w:author="UN" w:date="2015-07-04T16:23:00Z">
        <w:r w:rsidR="0035735D">
          <w:delText xml:space="preserve">from all sources </w:delText>
        </w:r>
      </w:del>
      <w:r>
        <w:t xml:space="preserve">financial resources </w:t>
      </w:r>
      <w:ins w:id="750" w:author="UN" w:date="2015-07-04T16:23:00Z">
        <w:r>
          <w:t xml:space="preserve">from all sources </w:t>
        </w:r>
      </w:ins>
      <w:r>
        <w:t>to conserve and sustainably use biodiversity and ecosystems</w:t>
      </w:r>
    </w:p>
    <w:p w14:paraId="232AEC5F" w14:textId="77777777" w:rsidR="00E13641" w:rsidRDefault="00E13641" w:rsidP="00E13641"/>
    <w:p w14:paraId="40BAAE9C" w14:textId="32C31ED5" w:rsidR="00E13641" w:rsidRDefault="00E13641" w:rsidP="00E13641">
      <w:r>
        <w:t>15</w:t>
      </w:r>
      <w:proofErr w:type="gramStart"/>
      <w:r>
        <w:t>.b</w:t>
      </w:r>
      <w:proofErr w:type="gramEnd"/>
      <w:r>
        <w:t xml:space="preserve"> </w:t>
      </w:r>
      <w:del w:id="751" w:author="UN" w:date="2015-07-04T16:23:00Z">
        <w:r w:rsidR="0035735D">
          <w:delText>mobilize significantly</w:delText>
        </w:r>
      </w:del>
      <w:ins w:id="752" w:author="UN" w:date="2015-07-04T16:23:00Z">
        <w:r>
          <w:t>Mobilize significant</w:t>
        </w:r>
      </w:ins>
      <w:r>
        <w:t xml:space="preserve"> resources from all sources and at all levels to finance sustainable forest management</w:t>
      </w:r>
      <w:del w:id="753" w:author="UN" w:date="2015-07-04T16:23:00Z">
        <w:r w:rsidR="0035735D">
          <w:delText>,</w:delText>
        </w:r>
      </w:del>
      <w:r>
        <w:t xml:space="preserve"> and provide adequate incentives to developing countries to advance </w:t>
      </w:r>
      <w:del w:id="754" w:author="UN" w:date="2015-07-04T16:23:00Z">
        <w:r w:rsidR="0035735D">
          <w:delText>sustainable forest</w:delText>
        </w:r>
      </w:del>
      <w:ins w:id="755" w:author="UN" w:date="2015-07-04T16:23:00Z">
        <w:r>
          <w:t>such</w:t>
        </w:r>
      </w:ins>
      <w:r>
        <w:t xml:space="preserve"> management, including for conservation and reforestation</w:t>
      </w:r>
    </w:p>
    <w:p w14:paraId="54C9760E" w14:textId="77777777" w:rsidR="00E13641" w:rsidRDefault="00E13641" w:rsidP="00E13641"/>
    <w:p w14:paraId="4FC2D9B1" w14:textId="65D90F97" w:rsidR="00E13641" w:rsidRDefault="00E13641" w:rsidP="00E13641">
      <w:r>
        <w:t>15</w:t>
      </w:r>
      <w:proofErr w:type="gramStart"/>
      <w:r>
        <w:t>.c</w:t>
      </w:r>
      <w:proofErr w:type="gramEnd"/>
      <w:r>
        <w:t xml:space="preserve"> </w:t>
      </w:r>
      <w:del w:id="756" w:author="UN" w:date="2015-07-04T16:23:00Z">
        <w:r w:rsidR="0035735D">
          <w:delText>enhance</w:delText>
        </w:r>
      </w:del>
      <w:ins w:id="757" w:author="UN" w:date="2015-07-04T16:23:00Z">
        <w:r>
          <w:t>Enhance</w:t>
        </w:r>
      </w:ins>
      <w:r>
        <w:t xml:space="preserve"> global support </w:t>
      </w:r>
      <w:del w:id="758" w:author="UN" w:date="2015-07-04T16:23:00Z">
        <w:r w:rsidR="0035735D">
          <w:delText>to</w:delText>
        </w:r>
      </w:del>
      <w:ins w:id="759" w:author="UN" w:date="2015-07-04T16:23:00Z">
        <w:r>
          <w:t>for</w:t>
        </w:r>
      </w:ins>
      <w:r>
        <w:t xml:space="preserve"> efforts to combat poaching and trafficking of protected species, including by increasing the capacity of local communities to pursue sustainable livelihood opportunities</w:t>
      </w:r>
    </w:p>
    <w:p w14:paraId="012636A4" w14:textId="77777777" w:rsidR="00E13641" w:rsidRDefault="00E13641" w:rsidP="00E13641">
      <w:pPr>
        <w:rPr>
          <w:ins w:id="760" w:author="UN" w:date="2015-07-04T16:23:00Z"/>
        </w:rPr>
      </w:pPr>
    </w:p>
    <w:p w14:paraId="320AF52A" w14:textId="77777777" w:rsidR="00E13641" w:rsidRDefault="00E13641" w:rsidP="00E13641"/>
    <w:p w14:paraId="696C1FF4" w14:textId="77777777" w:rsidR="00E13641" w:rsidRDefault="00E13641" w:rsidP="00E13641">
      <w:r>
        <w:t>Goal 16. Promote peaceful and inclusive societies for sustainable development, provide access to justice for all and build effective, accountable and inclusive institutions at all levels</w:t>
      </w:r>
    </w:p>
    <w:p w14:paraId="7412B4DB" w14:textId="77777777" w:rsidR="00E13641" w:rsidRDefault="00E13641" w:rsidP="00E13641"/>
    <w:p w14:paraId="0CB13C95" w14:textId="5337FFCB" w:rsidR="00E13641" w:rsidRDefault="00E13641" w:rsidP="00E13641">
      <w:r>
        <w:t xml:space="preserve">16.1 </w:t>
      </w:r>
      <w:del w:id="761" w:author="UN" w:date="2015-07-04T16:23:00Z">
        <w:r w:rsidR="0035735D">
          <w:delText>significantly</w:delText>
        </w:r>
      </w:del>
      <w:ins w:id="762" w:author="UN" w:date="2015-07-04T16:23:00Z">
        <w:r>
          <w:t>Significantly</w:t>
        </w:r>
      </w:ins>
      <w:r>
        <w:t xml:space="preserve"> reduce all forms of violence and related death rates everywhere</w:t>
      </w:r>
    </w:p>
    <w:p w14:paraId="066DDFE6" w14:textId="77777777" w:rsidR="00E13641" w:rsidRDefault="00E13641" w:rsidP="00E13641"/>
    <w:p w14:paraId="40331DC5" w14:textId="53E68496" w:rsidR="00E13641" w:rsidRDefault="00E13641" w:rsidP="00E13641">
      <w:r>
        <w:t xml:space="preserve">16.2 </w:t>
      </w:r>
      <w:del w:id="763" w:author="UN" w:date="2015-07-04T16:23:00Z">
        <w:r w:rsidR="0035735D">
          <w:delText>end</w:delText>
        </w:r>
      </w:del>
      <w:ins w:id="764" w:author="UN" w:date="2015-07-04T16:23:00Z">
        <w:r>
          <w:t>End</w:t>
        </w:r>
      </w:ins>
      <w:r>
        <w:t xml:space="preserve"> abuse, exploitation, trafficking and all forms of violence </w:t>
      </w:r>
      <w:ins w:id="765" w:author="UN" w:date="2015-07-04T16:23:00Z">
        <w:r>
          <w:t xml:space="preserve">against </w:t>
        </w:r>
      </w:ins>
      <w:r>
        <w:t xml:space="preserve">and torture </w:t>
      </w:r>
      <w:del w:id="766" w:author="UN" w:date="2015-07-04T16:23:00Z">
        <w:r w:rsidR="0035735D">
          <w:delText>against</w:delText>
        </w:r>
      </w:del>
      <w:ins w:id="767" w:author="UN" w:date="2015-07-04T16:23:00Z">
        <w:r>
          <w:t>of</w:t>
        </w:r>
      </w:ins>
      <w:r>
        <w:t xml:space="preserve"> children</w:t>
      </w:r>
    </w:p>
    <w:p w14:paraId="0409F6A5" w14:textId="77777777" w:rsidR="00E13641" w:rsidRDefault="00E13641" w:rsidP="00E13641"/>
    <w:p w14:paraId="0D47D6E2" w14:textId="44792CC7" w:rsidR="00E13641" w:rsidRDefault="00E13641" w:rsidP="00E13641">
      <w:r>
        <w:t xml:space="preserve">16.3 </w:t>
      </w:r>
      <w:del w:id="768" w:author="UN" w:date="2015-07-04T16:23:00Z">
        <w:r w:rsidR="0035735D">
          <w:delText>promote</w:delText>
        </w:r>
      </w:del>
      <w:ins w:id="769" w:author="UN" w:date="2015-07-04T16:23:00Z">
        <w:r>
          <w:t>Promote</w:t>
        </w:r>
      </w:ins>
      <w:r>
        <w:t xml:space="preserve"> the rule of law at the national and international levels</w:t>
      </w:r>
      <w:del w:id="770" w:author="UN" w:date="2015-07-04T16:23:00Z">
        <w:r w:rsidR="0035735D">
          <w:delText>,</w:delText>
        </w:r>
      </w:del>
      <w:r>
        <w:t xml:space="preserve"> and ensure equal access to justice for all</w:t>
      </w:r>
    </w:p>
    <w:p w14:paraId="180B65C2" w14:textId="77777777" w:rsidR="00E13641" w:rsidRDefault="00E13641" w:rsidP="00E13641"/>
    <w:p w14:paraId="36824B5B" w14:textId="77777777" w:rsidR="0035735D" w:rsidRDefault="00E13641" w:rsidP="0035735D">
      <w:pPr>
        <w:rPr>
          <w:del w:id="771" w:author="UN" w:date="2015-07-04T16:23:00Z"/>
        </w:rPr>
      </w:pPr>
      <w:r>
        <w:t xml:space="preserve">16.4 </w:t>
      </w:r>
      <w:del w:id="772" w:author="UN" w:date="2015-07-04T16:23:00Z">
        <w:r w:rsidR="0035735D">
          <w:delText>by</w:delText>
        </w:r>
      </w:del>
      <w:ins w:id="773" w:author="UN" w:date="2015-07-04T16:23:00Z">
        <w:r>
          <w:t>By</w:t>
        </w:r>
      </w:ins>
      <w:r>
        <w:t xml:space="preserve"> 2030</w:t>
      </w:r>
      <w:ins w:id="774" w:author="UN" w:date="2015-07-04T16:23:00Z">
        <w:r>
          <w:t>,</w:t>
        </w:r>
      </w:ins>
      <w:r>
        <w:t xml:space="preserve"> significantly reduce illicit financial and arms flows, strengthen </w:t>
      </w:r>
      <w:ins w:id="775" w:author="UN" w:date="2015-07-04T16:23:00Z">
        <w:r>
          <w:t xml:space="preserve">the </w:t>
        </w:r>
      </w:ins>
      <w:r>
        <w:t>recovery and return of stolen assets</w:t>
      </w:r>
      <w:del w:id="776" w:author="UN" w:date="2015-07-04T16:23:00Z">
        <w:r w:rsidR="0035735D">
          <w:delText>,</w:delText>
        </w:r>
      </w:del>
      <w:r>
        <w:t xml:space="preserve"> and combat all forms of organized crime</w:t>
      </w:r>
    </w:p>
    <w:p w14:paraId="3F91A259" w14:textId="77777777" w:rsidR="0035735D" w:rsidRDefault="0035735D" w:rsidP="0035735D">
      <w:pPr>
        <w:rPr>
          <w:del w:id="777" w:author="UN" w:date="2015-07-04T16:23:00Z"/>
        </w:rPr>
      </w:pPr>
    </w:p>
    <w:p w14:paraId="084B8C29" w14:textId="21C8D5BF" w:rsidR="00E13641" w:rsidRDefault="00E13641" w:rsidP="00E13641">
      <w:ins w:id="778" w:author="UN" w:date="2015-07-04T16:23:00Z">
        <w:r>
          <w:t xml:space="preserve"> </w:t>
        </w:r>
      </w:ins>
      <w:proofErr w:type="gramStart"/>
      <w:r>
        <w:t xml:space="preserve">16.5 </w:t>
      </w:r>
      <w:del w:id="779" w:author="UN" w:date="2015-07-04T16:23:00Z">
        <w:r w:rsidR="0035735D">
          <w:delText>substantially</w:delText>
        </w:r>
      </w:del>
      <w:ins w:id="780" w:author="UN" w:date="2015-07-04T16:23:00Z">
        <w:r>
          <w:t>Substantially</w:t>
        </w:r>
      </w:ins>
      <w:proofErr w:type="gramEnd"/>
      <w:r>
        <w:t xml:space="preserve"> reduce corruption and bribery in all </w:t>
      </w:r>
      <w:del w:id="781" w:author="UN" w:date="2015-07-04T16:23:00Z">
        <w:r w:rsidR="0035735D">
          <w:delText>its</w:delText>
        </w:r>
      </w:del>
      <w:ins w:id="782" w:author="UN" w:date="2015-07-04T16:23:00Z">
        <w:r>
          <w:t>their</w:t>
        </w:r>
      </w:ins>
      <w:r>
        <w:t xml:space="preserve"> forms</w:t>
      </w:r>
    </w:p>
    <w:p w14:paraId="554CBBB6" w14:textId="77777777" w:rsidR="00E13641" w:rsidRDefault="00E13641" w:rsidP="00E13641"/>
    <w:p w14:paraId="7BCA2582" w14:textId="30BCC1F3" w:rsidR="00E13641" w:rsidRDefault="00E13641" w:rsidP="00E13641">
      <w:r>
        <w:t xml:space="preserve">16.6 </w:t>
      </w:r>
      <w:del w:id="783" w:author="UN" w:date="2015-07-04T16:23:00Z">
        <w:r w:rsidR="0035735D">
          <w:delText>develop</w:delText>
        </w:r>
      </w:del>
      <w:ins w:id="784" w:author="UN" w:date="2015-07-04T16:23:00Z">
        <w:r>
          <w:t>Develop</w:t>
        </w:r>
      </w:ins>
      <w:r>
        <w:t xml:space="preserve"> effective, accountable and transparent institutions at all levels</w:t>
      </w:r>
    </w:p>
    <w:p w14:paraId="150DD7C0" w14:textId="77777777" w:rsidR="00E13641" w:rsidRDefault="00E13641" w:rsidP="00E13641"/>
    <w:p w14:paraId="4F1AAD67" w14:textId="54695EA5" w:rsidR="00E13641" w:rsidRDefault="00E13641" w:rsidP="00E13641">
      <w:proofErr w:type="gramStart"/>
      <w:r>
        <w:t>16.7</w:t>
      </w:r>
      <w:proofErr w:type="gramEnd"/>
      <w:r>
        <w:t xml:space="preserve"> </w:t>
      </w:r>
      <w:del w:id="785" w:author="UN" w:date="2015-07-04T16:23:00Z">
        <w:r w:rsidR="0035735D">
          <w:delText>ensure</w:delText>
        </w:r>
      </w:del>
      <w:ins w:id="786" w:author="UN" w:date="2015-07-04T16:23:00Z">
        <w:r>
          <w:t>Ensure</w:t>
        </w:r>
      </w:ins>
      <w:r>
        <w:t xml:space="preserve"> responsive, inclusive, participatory and representative decision-making at all levels</w:t>
      </w:r>
      <w:ins w:id="787" w:author="UN" w:date="2015-07-04T16:23:00Z">
        <w:r>
          <w:t xml:space="preserve"> </w:t>
        </w:r>
      </w:ins>
    </w:p>
    <w:p w14:paraId="4D7B1B4A" w14:textId="77777777" w:rsidR="00E13641" w:rsidRDefault="00E13641" w:rsidP="00E13641"/>
    <w:p w14:paraId="06D2BBAE" w14:textId="6960B1D6" w:rsidR="00E13641" w:rsidRDefault="00E13641" w:rsidP="00E13641">
      <w:r>
        <w:t xml:space="preserve">16.8 </w:t>
      </w:r>
      <w:del w:id="788" w:author="UN" w:date="2015-07-04T16:23:00Z">
        <w:r w:rsidR="0035735D">
          <w:delText>broaden</w:delText>
        </w:r>
      </w:del>
      <w:ins w:id="789" w:author="UN" w:date="2015-07-04T16:23:00Z">
        <w:r>
          <w:t>Broaden</w:t>
        </w:r>
      </w:ins>
      <w:r>
        <w:t xml:space="preserve"> and strengthen the participation of developing countries in the institutions of global governance</w:t>
      </w:r>
    </w:p>
    <w:p w14:paraId="5D76B4DC" w14:textId="77777777" w:rsidR="00E13641" w:rsidRDefault="00E13641" w:rsidP="00E13641"/>
    <w:p w14:paraId="2E055409" w14:textId="3D934D09" w:rsidR="00E13641" w:rsidRDefault="00E13641" w:rsidP="00E13641">
      <w:r>
        <w:t xml:space="preserve">16.9 </w:t>
      </w:r>
      <w:del w:id="790" w:author="UN" w:date="2015-07-04T16:23:00Z">
        <w:r w:rsidR="0035735D">
          <w:delText>by</w:delText>
        </w:r>
      </w:del>
      <w:ins w:id="791" w:author="UN" w:date="2015-07-04T16:23:00Z">
        <w:r>
          <w:t>By</w:t>
        </w:r>
      </w:ins>
      <w:r>
        <w:t xml:space="preserve"> 2030</w:t>
      </w:r>
      <w:ins w:id="792" w:author="UN" w:date="2015-07-04T16:23:00Z">
        <w:r>
          <w:t>,</w:t>
        </w:r>
      </w:ins>
      <w:r>
        <w:t xml:space="preserve"> provide legal identity for all</w:t>
      </w:r>
      <w:ins w:id="793" w:author="UN" w:date="2015-07-04T16:23:00Z">
        <w:r>
          <w:t>,</w:t>
        </w:r>
      </w:ins>
      <w:r>
        <w:t xml:space="preserve"> including birth registration</w:t>
      </w:r>
    </w:p>
    <w:p w14:paraId="1D759744" w14:textId="77777777" w:rsidR="00E13641" w:rsidRDefault="00E13641" w:rsidP="00E13641"/>
    <w:p w14:paraId="4338D5CF" w14:textId="56FF3A7E" w:rsidR="00E13641" w:rsidRDefault="00E13641" w:rsidP="00E13641">
      <w:r>
        <w:t xml:space="preserve">16.10 </w:t>
      </w:r>
      <w:del w:id="794" w:author="UN" w:date="2015-07-04T16:23:00Z">
        <w:r w:rsidR="0035735D">
          <w:delText>ensure</w:delText>
        </w:r>
      </w:del>
      <w:ins w:id="795" w:author="UN" w:date="2015-07-04T16:23:00Z">
        <w:r>
          <w:t>Ensure</w:t>
        </w:r>
      </w:ins>
      <w:r>
        <w:t xml:space="preserve"> public access to information and protect fundamental freedoms, in accordance with national legislation and international agreements</w:t>
      </w:r>
    </w:p>
    <w:p w14:paraId="766F3253" w14:textId="77777777" w:rsidR="00E13641" w:rsidRDefault="00E13641" w:rsidP="00E13641"/>
    <w:p w14:paraId="22EA88F9" w14:textId="7B881C67" w:rsidR="00E13641" w:rsidRDefault="00E13641" w:rsidP="00E13641">
      <w:r>
        <w:t xml:space="preserve">16.a </w:t>
      </w:r>
      <w:del w:id="796" w:author="UN" w:date="2015-07-04T16:23:00Z">
        <w:r w:rsidR="0035735D">
          <w:delText>strengthen</w:delText>
        </w:r>
      </w:del>
      <w:ins w:id="797" w:author="UN" w:date="2015-07-04T16:23:00Z">
        <w:r>
          <w:t>Strengthen</w:t>
        </w:r>
      </w:ins>
      <w:r>
        <w:t xml:space="preserve"> relevant national institutions, including through international cooperation, for building </w:t>
      </w:r>
      <w:del w:id="798" w:author="UN" w:date="2015-07-04T16:23:00Z">
        <w:r w:rsidR="0035735D">
          <w:delText>capacities</w:delText>
        </w:r>
      </w:del>
      <w:ins w:id="799" w:author="UN" w:date="2015-07-04T16:23:00Z">
        <w:r>
          <w:t>capacity</w:t>
        </w:r>
      </w:ins>
      <w:r>
        <w:t xml:space="preserve"> at all levels, in particular in developing countries, </w:t>
      </w:r>
      <w:del w:id="800" w:author="UN" w:date="2015-07-04T16:23:00Z">
        <w:r w:rsidR="0035735D">
          <w:delText>for preventing</w:delText>
        </w:r>
      </w:del>
      <w:ins w:id="801" w:author="UN" w:date="2015-07-04T16:23:00Z">
        <w:r>
          <w:t>to prevent</w:t>
        </w:r>
      </w:ins>
      <w:r>
        <w:t xml:space="preserve"> violence and </w:t>
      </w:r>
      <w:del w:id="802" w:author="UN" w:date="2015-07-04T16:23:00Z">
        <w:r w:rsidR="0035735D">
          <w:delText>combating</w:delText>
        </w:r>
      </w:del>
      <w:ins w:id="803" w:author="UN" w:date="2015-07-04T16:23:00Z">
        <w:r>
          <w:t>combat</w:t>
        </w:r>
      </w:ins>
      <w:r>
        <w:t xml:space="preserve"> terrorism and crime</w:t>
      </w:r>
    </w:p>
    <w:p w14:paraId="1A9584D0" w14:textId="77777777" w:rsidR="00E13641" w:rsidRDefault="00E13641" w:rsidP="00E13641"/>
    <w:p w14:paraId="7514D68F" w14:textId="2FB688F7" w:rsidR="00E13641" w:rsidRDefault="00E13641" w:rsidP="00E13641">
      <w:pPr>
        <w:rPr>
          <w:ins w:id="804" w:author="UN" w:date="2015-07-04T16:23:00Z"/>
        </w:rPr>
      </w:pPr>
      <w:r>
        <w:t>16</w:t>
      </w:r>
      <w:proofErr w:type="gramStart"/>
      <w:r>
        <w:t>.b</w:t>
      </w:r>
      <w:proofErr w:type="gramEnd"/>
      <w:r>
        <w:t xml:space="preserve"> </w:t>
      </w:r>
      <w:del w:id="805" w:author="UN" w:date="2015-07-04T16:23:00Z">
        <w:r w:rsidR="0035735D">
          <w:delText>promote</w:delText>
        </w:r>
      </w:del>
      <w:ins w:id="806" w:author="UN" w:date="2015-07-04T16:23:00Z">
        <w:r>
          <w:t>Promote</w:t>
        </w:r>
      </w:ins>
      <w:r>
        <w:t xml:space="preserve"> and enforce non-discriminatory laws and policies for sustainable development</w:t>
      </w:r>
    </w:p>
    <w:p w14:paraId="3B78123A" w14:textId="77777777" w:rsidR="00E13641" w:rsidRDefault="00E13641" w:rsidP="00E13641"/>
    <w:p w14:paraId="086012AA" w14:textId="77777777" w:rsidR="00E13641" w:rsidRDefault="00E13641" w:rsidP="00E13641"/>
    <w:p w14:paraId="68B8C432" w14:textId="77777777" w:rsidR="00E13641" w:rsidRDefault="00E13641" w:rsidP="00E13641">
      <w:r>
        <w:t>Goal 17. Strengthen the means of implementation and revitalize the global partnership for sustainable development</w:t>
      </w:r>
    </w:p>
    <w:p w14:paraId="134B9419" w14:textId="77777777" w:rsidR="00E13641" w:rsidRDefault="00E13641" w:rsidP="00E13641"/>
    <w:p w14:paraId="557D4611" w14:textId="77777777" w:rsidR="00E13641" w:rsidRDefault="00E13641" w:rsidP="00E13641">
      <w:r>
        <w:t>Finance</w:t>
      </w:r>
    </w:p>
    <w:p w14:paraId="41F5E2DA" w14:textId="77777777" w:rsidR="00E13641" w:rsidRDefault="00E13641" w:rsidP="00E13641"/>
    <w:p w14:paraId="08B134CA" w14:textId="77777777" w:rsidR="0035735D" w:rsidRDefault="0035735D" w:rsidP="0035735D">
      <w:pPr>
        <w:rPr>
          <w:del w:id="807" w:author="UN" w:date="2015-07-04T16:23:00Z"/>
        </w:rPr>
      </w:pPr>
    </w:p>
    <w:p w14:paraId="110C9586" w14:textId="1142E0AF" w:rsidR="00E13641" w:rsidRDefault="00E13641" w:rsidP="00E13641">
      <w:r>
        <w:t xml:space="preserve">17.1 </w:t>
      </w:r>
      <w:del w:id="808" w:author="UN" w:date="2015-07-04T16:23:00Z">
        <w:r w:rsidR="0035735D">
          <w:delText>strengthen</w:delText>
        </w:r>
      </w:del>
      <w:ins w:id="809" w:author="UN" w:date="2015-07-04T16:23:00Z">
        <w:r>
          <w:t>Strengthen</w:t>
        </w:r>
      </w:ins>
      <w:r>
        <w:t xml:space="preserve"> domestic resource mobilization, including through international support to developing countries</w:t>
      </w:r>
      <w:ins w:id="810" w:author="UN" w:date="2015-07-04T16:23:00Z">
        <w:r>
          <w:t>,</w:t>
        </w:r>
      </w:ins>
      <w:r>
        <w:t xml:space="preserve"> to improve domestic capacity for tax and other revenue collection</w:t>
      </w:r>
    </w:p>
    <w:p w14:paraId="2AD0DE5E" w14:textId="77777777" w:rsidR="00E13641" w:rsidRDefault="00E13641" w:rsidP="00E13641"/>
    <w:p w14:paraId="29EF87D4" w14:textId="7A6F1278" w:rsidR="00E13641" w:rsidRDefault="00E13641" w:rsidP="00E13641">
      <w:r>
        <w:t xml:space="preserve">17.2 </w:t>
      </w:r>
      <w:del w:id="811" w:author="UN" w:date="2015-07-04T16:23:00Z">
        <w:r w:rsidR="0035735D">
          <w:delText>developed</w:delText>
        </w:r>
      </w:del>
      <w:ins w:id="812" w:author="UN" w:date="2015-07-04T16:23:00Z">
        <w:r>
          <w:t>Developed</w:t>
        </w:r>
      </w:ins>
      <w:r>
        <w:t xml:space="preserve"> countries to implement fully their </w:t>
      </w:r>
      <w:del w:id="813" w:author="UN" w:date="2015-07-04T16:23:00Z">
        <w:r w:rsidR="0035735D">
          <w:delText>ODA</w:delText>
        </w:r>
      </w:del>
      <w:ins w:id="814" w:author="UN" w:date="2015-07-04T16:23:00Z">
        <w:r>
          <w:t>official development assistance</w:t>
        </w:r>
      </w:ins>
      <w:r>
        <w:t xml:space="preserve"> commitments, including </w:t>
      </w:r>
      <w:proofErr w:type="gramStart"/>
      <w:r>
        <w:t>to provide</w:t>
      </w:r>
      <w:proofErr w:type="gramEnd"/>
      <w:r>
        <w:t xml:space="preserve"> 0.7</w:t>
      </w:r>
      <w:del w:id="815" w:author="UN" w:date="2015-07-04T16:23:00Z">
        <w:r w:rsidR="0035735D">
          <w:delText>%</w:delText>
        </w:r>
      </w:del>
      <w:ins w:id="816" w:author="UN" w:date="2015-07-04T16:23:00Z">
        <w:r>
          <w:t xml:space="preserve"> per cent</w:t>
        </w:r>
      </w:ins>
      <w:r>
        <w:t xml:space="preserve"> of </w:t>
      </w:r>
      <w:del w:id="817" w:author="UN" w:date="2015-07-04T16:23:00Z">
        <w:r w:rsidR="0035735D">
          <w:delText>GNI</w:delText>
        </w:r>
      </w:del>
      <w:ins w:id="818" w:author="UN" w:date="2015-07-04T16:23:00Z">
        <w:r>
          <w:t>gross national income</w:t>
        </w:r>
      </w:ins>
      <w:r>
        <w:t xml:space="preserve"> in </w:t>
      </w:r>
      <w:del w:id="819" w:author="UN" w:date="2015-07-04T16:23:00Z">
        <w:r w:rsidR="0035735D">
          <w:delText>ODA</w:delText>
        </w:r>
      </w:del>
      <w:ins w:id="820" w:author="UN" w:date="2015-07-04T16:23:00Z">
        <w:r>
          <w:t>official development assistance</w:t>
        </w:r>
      </w:ins>
      <w:r>
        <w:t xml:space="preserve"> to developing countries</w:t>
      </w:r>
      <w:ins w:id="821" w:author="UN" w:date="2015-07-04T16:23:00Z">
        <w:r>
          <w:t>,</w:t>
        </w:r>
      </w:ins>
      <w:r>
        <w:t xml:space="preserve"> of which 0.15</w:t>
      </w:r>
      <w:del w:id="822" w:author="UN" w:date="2015-07-04T16:23:00Z">
        <w:r w:rsidR="0035735D">
          <w:delText>-</w:delText>
        </w:r>
      </w:del>
      <w:ins w:id="823" w:author="UN" w:date="2015-07-04T16:23:00Z">
        <w:r>
          <w:t xml:space="preserve"> to </w:t>
        </w:r>
      </w:ins>
      <w:r>
        <w:t>0.20</w:t>
      </w:r>
      <w:del w:id="824" w:author="UN" w:date="2015-07-04T16:23:00Z">
        <w:r w:rsidR="0035735D">
          <w:delText>%</w:delText>
        </w:r>
      </w:del>
      <w:ins w:id="825" w:author="UN" w:date="2015-07-04T16:23:00Z">
        <w:r>
          <w:t xml:space="preserve"> per cent should be provided</w:t>
        </w:r>
      </w:ins>
      <w:r>
        <w:t xml:space="preserve"> to least</w:t>
      </w:r>
      <w:del w:id="826" w:author="UN" w:date="2015-07-04T16:23:00Z">
        <w:r w:rsidR="0035735D">
          <w:delText>-</w:delText>
        </w:r>
      </w:del>
      <w:ins w:id="827" w:author="UN" w:date="2015-07-04T16:23:00Z">
        <w:r>
          <w:t xml:space="preserve"> </w:t>
        </w:r>
      </w:ins>
      <w:r>
        <w:t>developed countries</w:t>
      </w:r>
    </w:p>
    <w:p w14:paraId="653A9506" w14:textId="77777777" w:rsidR="00E13641" w:rsidRDefault="00E13641" w:rsidP="00E13641"/>
    <w:p w14:paraId="1373EC30" w14:textId="12248859" w:rsidR="00E13641" w:rsidRDefault="00E13641" w:rsidP="00E13641">
      <w:r>
        <w:t xml:space="preserve">17.3 </w:t>
      </w:r>
      <w:del w:id="828" w:author="UN" w:date="2015-07-04T16:23:00Z">
        <w:r w:rsidR="0035735D">
          <w:delText>mobilize</w:delText>
        </w:r>
      </w:del>
      <w:ins w:id="829" w:author="UN" w:date="2015-07-04T16:23:00Z">
        <w:r>
          <w:t>Mobilize</w:t>
        </w:r>
      </w:ins>
      <w:r>
        <w:t xml:space="preserve"> additional financial resources for developing countries from multiple sources</w:t>
      </w:r>
    </w:p>
    <w:p w14:paraId="61389B38" w14:textId="77777777" w:rsidR="00E13641" w:rsidRDefault="00E13641" w:rsidP="00E13641"/>
    <w:p w14:paraId="53A78C82" w14:textId="7FDA2632" w:rsidR="00E13641" w:rsidRDefault="00E13641" w:rsidP="00E13641">
      <w:r>
        <w:t xml:space="preserve">17.4 </w:t>
      </w:r>
      <w:del w:id="830" w:author="UN" w:date="2015-07-04T16:23:00Z">
        <w:r w:rsidR="0035735D">
          <w:delText>assist</w:delText>
        </w:r>
      </w:del>
      <w:ins w:id="831" w:author="UN" w:date="2015-07-04T16:23:00Z">
        <w:r>
          <w:t>Assist</w:t>
        </w:r>
      </w:ins>
      <w:r>
        <w:t xml:space="preserve"> developing countries in attaining long-term debt sustainability through coordinated policies aimed at fostering debt financing, debt relief and debt restructuring, as appropriate, and address the external debt of highly indebted poor countries </w:t>
      </w:r>
      <w:del w:id="832" w:author="UN" w:date="2015-07-04T16:23:00Z">
        <w:r w:rsidR="0035735D">
          <w:delText xml:space="preserve">(HIPC) </w:delText>
        </w:r>
      </w:del>
      <w:r>
        <w:t>to reduce debt distress</w:t>
      </w:r>
    </w:p>
    <w:p w14:paraId="5DC636E9" w14:textId="77777777" w:rsidR="00E13641" w:rsidRDefault="00E13641" w:rsidP="00E13641"/>
    <w:p w14:paraId="183560C3" w14:textId="46238911" w:rsidR="00E13641" w:rsidRDefault="00E13641" w:rsidP="00E13641">
      <w:r>
        <w:t xml:space="preserve">17.5 </w:t>
      </w:r>
      <w:del w:id="833" w:author="UN" w:date="2015-07-04T16:23:00Z">
        <w:r w:rsidR="0035735D">
          <w:delText>adopt</w:delText>
        </w:r>
      </w:del>
      <w:ins w:id="834" w:author="UN" w:date="2015-07-04T16:23:00Z">
        <w:r>
          <w:t>Adopt</w:t>
        </w:r>
      </w:ins>
      <w:r>
        <w:t xml:space="preserve"> and implement investment promotion regimes for </w:t>
      </w:r>
      <w:del w:id="835" w:author="UN" w:date="2015-07-04T16:23:00Z">
        <w:r w:rsidR="0035735D">
          <w:delText>LDCs</w:delText>
        </w:r>
      </w:del>
      <w:ins w:id="836" w:author="UN" w:date="2015-07-04T16:23:00Z">
        <w:r>
          <w:t>least developed countries</w:t>
        </w:r>
      </w:ins>
    </w:p>
    <w:p w14:paraId="52CDE3B1" w14:textId="77777777" w:rsidR="00E13641" w:rsidRDefault="00E13641" w:rsidP="00E13641"/>
    <w:p w14:paraId="3FA4E8C0" w14:textId="77777777" w:rsidR="00E13641" w:rsidRDefault="00E13641" w:rsidP="00E13641">
      <w:r>
        <w:t>Technology</w:t>
      </w:r>
    </w:p>
    <w:p w14:paraId="3481D35C" w14:textId="77777777" w:rsidR="00E13641" w:rsidRDefault="00E13641" w:rsidP="00E13641"/>
    <w:p w14:paraId="73964071" w14:textId="71266357" w:rsidR="00E13641" w:rsidRDefault="00E13641" w:rsidP="00E13641">
      <w:r>
        <w:t xml:space="preserve">17.6 </w:t>
      </w:r>
      <w:del w:id="837" w:author="UN" w:date="2015-07-04T16:23:00Z">
        <w:r w:rsidR="0035735D">
          <w:delText>enhance</w:delText>
        </w:r>
      </w:del>
      <w:ins w:id="838" w:author="UN" w:date="2015-07-04T16:23:00Z">
        <w:r>
          <w:t>Enhance</w:t>
        </w:r>
      </w:ins>
      <w:r>
        <w:t xml:space="preserve"> North-South, South-South and triangular regional and international cooperation on and access to science, technology and innovation</w:t>
      </w:r>
      <w:del w:id="839" w:author="UN" w:date="2015-07-04T16:23:00Z">
        <w:r w:rsidR="0035735D">
          <w:delText>,</w:delText>
        </w:r>
      </w:del>
      <w:r>
        <w:t xml:space="preserve"> and enhance knowledge sharing on mutually agreed terms, including through improved coordination among existing mechanisms, </w:t>
      </w:r>
      <w:del w:id="840" w:author="UN" w:date="2015-07-04T16:23:00Z">
        <w:r w:rsidR="0035735D">
          <w:delText>particularly</w:delText>
        </w:r>
      </w:del>
      <w:ins w:id="841" w:author="UN" w:date="2015-07-04T16:23:00Z">
        <w:r>
          <w:t>in particular</w:t>
        </w:r>
      </w:ins>
      <w:r>
        <w:t xml:space="preserve"> at </w:t>
      </w:r>
      <w:del w:id="842" w:author="UN" w:date="2015-07-04T16:23:00Z">
        <w:r w:rsidR="0035735D">
          <w:delText>UN</w:delText>
        </w:r>
      </w:del>
      <w:ins w:id="843" w:author="UN" w:date="2015-07-04T16:23:00Z">
        <w:r>
          <w:t>the United Nations</w:t>
        </w:r>
      </w:ins>
      <w:r>
        <w:t xml:space="preserve"> level, and through a global technology facilitation mechanism when agreed</w:t>
      </w:r>
      <w:ins w:id="844" w:author="UN" w:date="2015-07-04T16:23:00Z">
        <w:r>
          <w:t xml:space="preserve"> upon</w:t>
        </w:r>
      </w:ins>
    </w:p>
    <w:p w14:paraId="66332EF4" w14:textId="77777777" w:rsidR="00E13641" w:rsidRDefault="00E13641" w:rsidP="00E13641"/>
    <w:p w14:paraId="549D22E0" w14:textId="68BDF185" w:rsidR="00E13641" w:rsidRDefault="00E13641" w:rsidP="00E13641">
      <w:r>
        <w:t xml:space="preserve">17.7 </w:t>
      </w:r>
      <w:del w:id="845" w:author="UN" w:date="2015-07-04T16:23:00Z">
        <w:r w:rsidR="0035735D">
          <w:delText>promote</w:delText>
        </w:r>
      </w:del>
      <w:ins w:id="846" w:author="UN" w:date="2015-07-04T16:23:00Z">
        <w:r>
          <w:t>Promote the</w:t>
        </w:r>
      </w:ins>
      <w:r>
        <w:t xml:space="preserve"> development, transfer, dissemination and diffusion of environmentally sound technologies to developing countries on favourable terms, including on concessional and preferential terms, as mutually agreed</w:t>
      </w:r>
    </w:p>
    <w:p w14:paraId="2B4FDC38" w14:textId="77777777" w:rsidR="00E13641" w:rsidRDefault="00E13641" w:rsidP="00E13641"/>
    <w:p w14:paraId="31C018F3" w14:textId="58377CC6" w:rsidR="00E13641" w:rsidRDefault="00E13641" w:rsidP="00E13641">
      <w:proofErr w:type="gramStart"/>
      <w:r>
        <w:lastRenderedPageBreak/>
        <w:t xml:space="preserve">17.8 </w:t>
      </w:r>
      <w:del w:id="847" w:author="UN" w:date="2015-07-04T16:23:00Z">
        <w:r w:rsidR="0035735D">
          <w:delText>fully</w:delText>
        </w:r>
      </w:del>
      <w:ins w:id="848" w:author="UN" w:date="2015-07-04T16:23:00Z">
        <w:r>
          <w:t>Fully</w:t>
        </w:r>
      </w:ins>
      <w:proofErr w:type="gramEnd"/>
      <w:r>
        <w:t xml:space="preserve"> operationalize the </w:t>
      </w:r>
      <w:del w:id="849" w:author="UN" w:date="2015-07-04T16:23:00Z">
        <w:r w:rsidR="0035735D">
          <w:delText>Technology Bank</w:delText>
        </w:r>
      </w:del>
      <w:ins w:id="850" w:author="UN" w:date="2015-07-04T16:23:00Z">
        <w:r>
          <w:t>technology bank</w:t>
        </w:r>
      </w:ins>
      <w:r>
        <w:t xml:space="preserve"> and </w:t>
      </w:r>
      <w:del w:id="851" w:author="UN" w:date="2015-07-04T16:23:00Z">
        <w:r w:rsidR="0035735D">
          <w:delText>STI (Science, Technology</w:delText>
        </w:r>
      </w:del>
      <w:ins w:id="852" w:author="UN" w:date="2015-07-04T16:23:00Z">
        <w:r>
          <w:t>science, technology</w:t>
        </w:r>
      </w:ins>
      <w:r>
        <w:t xml:space="preserve"> and </w:t>
      </w:r>
      <w:del w:id="853" w:author="UN" w:date="2015-07-04T16:23:00Z">
        <w:r w:rsidR="0035735D">
          <w:delText>Innovation)</w:delText>
        </w:r>
      </w:del>
      <w:ins w:id="854" w:author="UN" w:date="2015-07-04T16:23:00Z">
        <w:r>
          <w:t>innovation</w:t>
        </w:r>
      </w:ins>
      <w:r>
        <w:t xml:space="preserve"> capacity building mechanism for </w:t>
      </w:r>
      <w:del w:id="855" w:author="UN" w:date="2015-07-04T16:23:00Z">
        <w:r w:rsidR="0035735D">
          <w:delText xml:space="preserve">LDCs </w:delText>
        </w:r>
      </w:del>
      <w:ins w:id="856" w:author="UN" w:date="2015-07-04T16:23:00Z">
        <w:r>
          <w:t xml:space="preserve">least developed countries </w:t>
        </w:r>
      </w:ins>
      <w:r>
        <w:t>by 2017</w:t>
      </w:r>
      <w:del w:id="857" w:author="UN" w:date="2015-07-04T16:23:00Z">
        <w:r w:rsidR="0035735D">
          <w:delText>,</w:delText>
        </w:r>
      </w:del>
      <w:r>
        <w:t xml:space="preserve"> and enhance the use of enabling </w:t>
      </w:r>
      <w:del w:id="858" w:author="UN" w:date="2015-07-04T16:23:00Z">
        <w:r w:rsidR="0035735D">
          <w:delText>technologies</w:delText>
        </w:r>
      </w:del>
      <w:ins w:id="859" w:author="UN" w:date="2015-07-04T16:23:00Z">
        <w:r>
          <w:t>technology,</w:t>
        </w:r>
      </w:ins>
      <w:r>
        <w:t xml:space="preserve"> in particular </w:t>
      </w:r>
      <w:del w:id="860" w:author="UN" w:date="2015-07-04T16:23:00Z">
        <w:r w:rsidR="0035735D">
          <w:delText>ICT</w:delText>
        </w:r>
      </w:del>
      <w:ins w:id="861" w:author="UN" w:date="2015-07-04T16:23:00Z">
        <w:r>
          <w:t>information and communications technology</w:t>
        </w:r>
      </w:ins>
    </w:p>
    <w:p w14:paraId="3189FC7E" w14:textId="77777777" w:rsidR="00E13641" w:rsidRDefault="00E13641" w:rsidP="00E13641"/>
    <w:p w14:paraId="15A83BED" w14:textId="63BA9690" w:rsidR="00E13641" w:rsidRDefault="00E13641" w:rsidP="00E13641">
      <w:proofErr w:type="gramStart"/>
      <w:r>
        <w:t>Capacity</w:t>
      </w:r>
      <w:del w:id="862" w:author="UN" w:date="2015-07-04T16:23:00Z">
        <w:r w:rsidR="0035735D">
          <w:delText xml:space="preserve"> </w:delText>
        </w:r>
      </w:del>
      <w:ins w:id="863" w:author="UN" w:date="2015-07-04T16:23:00Z">
        <w:r>
          <w:t>-</w:t>
        </w:r>
      </w:ins>
      <w:r>
        <w:t>building</w:t>
      </w:r>
      <w:proofErr w:type="gramEnd"/>
    </w:p>
    <w:p w14:paraId="720FB7E1" w14:textId="77777777" w:rsidR="00E13641" w:rsidRDefault="00E13641" w:rsidP="00E13641"/>
    <w:p w14:paraId="600E2933" w14:textId="3F27096D" w:rsidR="00E13641" w:rsidRDefault="00E13641" w:rsidP="00E13641">
      <w:r>
        <w:t xml:space="preserve">17.9 </w:t>
      </w:r>
      <w:del w:id="864" w:author="UN" w:date="2015-07-04T16:23:00Z">
        <w:r w:rsidR="0035735D">
          <w:delText>enhance</w:delText>
        </w:r>
      </w:del>
      <w:ins w:id="865" w:author="UN" w:date="2015-07-04T16:23:00Z">
        <w:r>
          <w:t>Enhance</w:t>
        </w:r>
      </w:ins>
      <w:r>
        <w:t xml:space="preserve"> international support for implementing effective and targeted capacity</w:t>
      </w:r>
      <w:del w:id="866" w:author="UN" w:date="2015-07-04T16:23:00Z">
        <w:r w:rsidR="0035735D">
          <w:delText xml:space="preserve"> </w:delText>
        </w:r>
      </w:del>
      <w:ins w:id="867" w:author="UN" w:date="2015-07-04T16:23:00Z">
        <w:r>
          <w:t>-</w:t>
        </w:r>
      </w:ins>
      <w:r>
        <w:t xml:space="preserve">building in developing countries to support national plans to implement all </w:t>
      </w:r>
      <w:ins w:id="868" w:author="UN" w:date="2015-07-04T16:23:00Z">
        <w:r>
          <w:t xml:space="preserve">the </w:t>
        </w:r>
      </w:ins>
      <w:r>
        <w:t>sustainable development goals, including through North-South, South-South</w:t>
      </w:r>
      <w:del w:id="869" w:author="UN" w:date="2015-07-04T16:23:00Z">
        <w:r w:rsidR="0035735D">
          <w:delText>,</w:delText>
        </w:r>
      </w:del>
      <w:r>
        <w:t xml:space="preserve"> and triangular cooperation</w:t>
      </w:r>
      <w:ins w:id="870" w:author="UN" w:date="2015-07-04T16:23:00Z">
        <w:r>
          <w:t xml:space="preserve"> </w:t>
        </w:r>
      </w:ins>
    </w:p>
    <w:p w14:paraId="1A4F6A1D" w14:textId="77777777" w:rsidR="00E13641" w:rsidRDefault="00E13641" w:rsidP="00E13641"/>
    <w:p w14:paraId="73A6932E" w14:textId="77777777" w:rsidR="00E13641" w:rsidRDefault="00E13641" w:rsidP="00E13641">
      <w:r>
        <w:t>Trade</w:t>
      </w:r>
    </w:p>
    <w:p w14:paraId="586931D6" w14:textId="77777777" w:rsidR="00E13641" w:rsidRDefault="00E13641" w:rsidP="00E13641"/>
    <w:p w14:paraId="56A9CEC2" w14:textId="7C045E5E" w:rsidR="00E13641" w:rsidRDefault="00E13641" w:rsidP="00E13641">
      <w:r>
        <w:t xml:space="preserve">17.10 </w:t>
      </w:r>
      <w:del w:id="871" w:author="UN" w:date="2015-07-04T16:23:00Z">
        <w:r w:rsidR="0035735D">
          <w:delText>promote</w:delText>
        </w:r>
      </w:del>
      <w:ins w:id="872" w:author="UN" w:date="2015-07-04T16:23:00Z">
        <w:r>
          <w:t>Promote</w:t>
        </w:r>
      </w:ins>
      <w:r>
        <w:t xml:space="preserve"> a universal, rules-based, open, non-discriminatory and equitable multilateral trading system under the </w:t>
      </w:r>
      <w:del w:id="873" w:author="UN" w:date="2015-07-04T16:23:00Z">
        <w:r w:rsidR="0035735D">
          <w:delText>WTO</w:delText>
        </w:r>
      </w:del>
      <w:ins w:id="874" w:author="UN" w:date="2015-07-04T16:23:00Z">
        <w:r>
          <w:t>World Trade Organization,</w:t>
        </w:r>
      </w:ins>
      <w:r>
        <w:t xml:space="preserve"> including through the conclusion of negotiations </w:t>
      </w:r>
      <w:del w:id="875" w:author="UN" w:date="2015-07-04T16:23:00Z">
        <w:r w:rsidR="0035735D">
          <w:delText>within</w:delText>
        </w:r>
      </w:del>
      <w:ins w:id="876" w:author="UN" w:date="2015-07-04T16:23:00Z">
        <w:r>
          <w:t>under</w:t>
        </w:r>
      </w:ins>
      <w:r>
        <w:t xml:space="preserve"> its Doha Development Agenda</w:t>
      </w:r>
    </w:p>
    <w:p w14:paraId="4B6DD785" w14:textId="77777777" w:rsidR="00E13641" w:rsidRDefault="00E13641" w:rsidP="00E13641"/>
    <w:p w14:paraId="4FF1EA7F" w14:textId="31151C62" w:rsidR="00E13641" w:rsidRDefault="00E13641" w:rsidP="00E13641">
      <w:r>
        <w:t xml:space="preserve">17.11 </w:t>
      </w:r>
      <w:ins w:id="877" w:author="UN" w:date="2015-07-04T16:23:00Z">
        <w:r>
          <w:t xml:space="preserve">Significantly </w:t>
        </w:r>
      </w:ins>
      <w:r>
        <w:t xml:space="preserve">increase </w:t>
      </w:r>
      <w:del w:id="878" w:author="UN" w:date="2015-07-04T16:23:00Z">
        <w:r w:rsidR="0035735D">
          <w:delText xml:space="preserve">significantly </w:delText>
        </w:r>
      </w:del>
      <w:r>
        <w:t xml:space="preserve">the exports of developing countries, in particular with a view to doubling the </w:t>
      </w:r>
      <w:del w:id="879" w:author="UN" w:date="2015-07-04T16:23:00Z">
        <w:r w:rsidR="0035735D">
          <w:delText>LDC</w:delText>
        </w:r>
      </w:del>
      <w:ins w:id="880" w:author="UN" w:date="2015-07-04T16:23:00Z">
        <w:r>
          <w:t>least developed countries’</w:t>
        </w:r>
      </w:ins>
      <w:r>
        <w:t xml:space="preserve"> share of global exports by 2020</w:t>
      </w:r>
    </w:p>
    <w:p w14:paraId="0EBDFA88" w14:textId="77777777" w:rsidR="00E13641" w:rsidRDefault="00E13641" w:rsidP="00E13641"/>
    <w:p w14:paraId="2940F891" w14:textId="3B6FA46A" w:rsidR="00E13641" w:rsidRDefault="00E13641" w:rsidP="00E13641">
      <w:r>
        <w:t xml:space="preserve">17.12 </w:t>
      </w:r>
      <w:del w:id="881" w:author="UN" w:date="2015-07-04T16:23:00Z">
        <w:r w:rsidR="0035735D">
          <w:delText>realize</w:delText>
        </w:r>
      </w:del>
      <w:ins w:id="882" w:author="UN" w:date="2015-07-04T16:23:00Z">
        <w:r>
          <w:t>Realize</w:t>
        </w:r>
      </w:ins>
      <w:r>
        <w:t xml:space="preserve"> timely implementation of duty-free</w:t>
      </w:r>
      <w:del w:id="883" w:author="UN" w:date="2015-07-04T16:23:00Z">
        <w:r w:rsidR="0035735D">
          <w:delText>,</w:delText>
        </w:r>
      </w:del>
      <w:ins w:id="884" w:author="UN" w:date="2015-07-04T16:23:00Z">
        <w:r>
          <w:t xml:space="preserve"> and</w:t>
        </w:r>
      </w:ins>
      <w:r>
        <w:t xml:space="preserve"> quota-free market access on a lasting basis for all least developed countries</w:t>
      </w:r>
      <w:ins w:id="885" w:author="UN" w:date="2015-07-04T16:23:00Z">
        <w:r>
          <w:t>,</w:t>
        </w:r>
      </w:ins>
      <w:r>
        <w:t xml:space="preserve"> consistent with </w:t>
      </w:r>
      <w:del w:id="886" w:author="UN" w:date="2015-07-04T16:23:00Z">
        <w:r w:rsidR="0035735D">
          <w:delText>WTO</w:delText>
        </w:r>
      </w:del>
      <w:ins w:id="887" w:author="UN" w:date="2015-07-04T16:23:00Z">
        <w:r>
          <w:t>World Trade Organization</w:t>
        </w:r>
      </w:ins>
      <w:r>
        <w:t xml:space="preserve"> decisions, including </w:t>
      </w:r>
      <w:del w:id="888" w:author="UN" w:date="2015-07-04T16:23:00Z">
        <w:r w:rsidR="0035735D">
          <w:delText>through</w:delText>
        </w:r>
      </w:del>
      <w:ins w:id="889" w:author="UN" w:date="2015-07-04T16:23:00Z">
        <w:r>
          <w:t>by</w:t>
        </w:r>
      </w:ins>
      <w:r>
        <w:t xml:space="preserve"> ensuring that preferential rules of origin applicable to imports from </w:t>
      </w:r>
      <w:del w:id="890" w:author="UN" w:date="2015-07-04T16:23:00Z">
        <w:r w:rsidR="0035735D">
          <w:delText>LDCs</w:delText>
        </w:r>
      </w:del>
      <w:ins w:id="891" w:author="UN" w:date="2015-07-04T16:23:00Z">
        <w:r>
          <w:t>least developed countries</w:t>
        </w:r>
      </w:ins>
      <w:r>
        <w:t xml:space="preserve"> are transparent and simple, and contribute to facilitating market access</w:t>
      </w:r>
    </w:p>
    <w:p w14:paraId="3C8C9F41" w14:textId="77777777" w:rsidR="00E13641" w:rsidRDefault="00E13641" w:rsidP="00E13641"/>
    <w:p w14:paraId="79C64C83" w14:textId="77777777" w:rsidR="00E13641" w:rsidRDefault="00E13641" w:rsidP="00E13641">
      <w:r>
        <w:t>Systemic issues</w:t>
      </w:r>
    </w:p>
    <w:p w14:paraId="47723DDE" w14:textId="77777777" w:rsidR="00E13641" w:rsidRDefault="00E13641" w:rsidP="00E13641"/>
    <w:p w14:paraId="04BC464B" w14:textId="77777777" w:rsidR="00E13641" w:rsidRDefault="00E13641" w:rsidP="00E13641">
      <w:r>
        <w:t>Policy and institutional coherence</w:t>
      </w:r>
    </w:p>
    <w:p w14:paraId="45E15A27" w14:textId="77777777" w:rsidR="00E13641" w:rsidRDefault="00E13641" w:rsidP="00E13641"/>
    <w:p w14:paraId="714C58C4" w14:textId="45034004" w:rsidR="00E13641" w:rsidRDefault="00E13641" w:rsidP="00E13641">
      <w:r>
        <w:t xml:space="preserve">17.13 </w:t>
      </w:r>
      <w:del w:id="892" w:author="UN" w:date="2015-07-04T16:23:00Z">
        <w:r w:rsidR="0035735D">
          <w:delText>enhance</w:delText>
        </w:r>
      </w:del>
      <w:ins w:id="893" w:author="UN" w:date="2015-07-04T16:23:00Z">
        <w:r>
          <w:t>Enhance</w:t>
        </w:r>
      </w:ins>
      <w:r>
        <w:t xml:space="preserve"> global macroeconomic stability</w:t>
      </w:r>
      <w:ins w:id="894" w:author="UN" w:date="2015-07-04T16:23:00Z">
        <w:r>
          <w:t>,</w:t>
        </w:r>
      </w:ins>
      <w:r>
        <w:t xml:space="preserve"> including through policy coordination and policy coherence</w:t>
      </w:r>
    </w:p>
    <w:p w14:paraId="18F645CD" w14:textId="77777777" w:rsidR="00E13641" w:rsidRDefault="00E13641" w:rsidP="00E13641"/>
    <w:p w14:paraId="3AE080D8" w14:textId="28BBAB34" w:rsidR="00E13641" w:rsidRDefault="00E13641" w:rsidP="00E13641">
      <w:r>
        <w:t xml:space="preserve">17.14 </w:t>
      </w:r>
      <w:del w:id="895" w:author="UN" w:date="2015-07-04T16:23:00Z">
        <w:r w:rsidR="0035735D">
          <w:delText>enhance</w:delText>
        </w:r>
      </w:del>
      <w:ins w:id="896" w:author="UN" w:date="2015-07-04T16:23:00Z">
        <w:r>
          <w:t>Enhance</w:t>
        </w:r>
      </w:ins>
      <w:r>
        <w:t xml:space="preserve"> policy coherence for sustainable development</w:t>
      </w:r>
    </w:p>
    <w:p w14:paraId="51BBC139" w14:textId="77777777" w:rsidR="00E13641" w:rsidRDefault="00E13641" w:rsidP="00E13641"/>
    <w:p w14:paraId="3968CF03" w14:textId="77777777" w:rsidR="00F26E7E" w:rsidRDefault="00E13641" w:rsidP="00E13641">
      <w:r>
        <w:t xml:space="preserve">17.15 </w:t>
      </w:r>
      <w:del w:id="897" w:author="UN" w:date="2015-07-04T16:23:00Z">
        <w:r w:rsidR="0035735D">
          <w:delText>respect</w:delText>
        </w:r>
      </w:del>
      <w:ins w:id="898" w:author="UN" w:date="2015-07-04T16:23:00Z">
        <w:r>
          <w:t>Respect</w:t>
        </w:r>
      </w:ins>
      <w:r>
        <w:t xml:space="preserve"> each country’s policy space and leadership to establish and implement policies for poverty eradication and sustainable development</w:t>
      </w:r>
    </w:p>
    <w:p w14:paraId="2AF090FC" w14:textId="04DA69C1" w:rsidR="00E13641" w:rsidRDefault="00E13641" w:rsidP="00E13641">
      <w:ins w:id="899" w:author="UN" w:date="2015-07-04T16:23:00Z">
        <w:r>
          <w:lastRenderedPageBreak/>
          <w:t xml:space="preserve"> Multi-stakeholder partnerships</w:t>
        </w:r>
      </w:ins>
    </w:p>
    <w:p w14:paraId="69F6CEE3" w14:textId="77777777" w:rsidR="00E13641" w:rsidRDefault="00E13641" w:rsidP="00E13641"/>
    <w:p w14:paraId="1AD30592" w14:textId="77777777" w:rsidR="0035735D" w:rsidRDefault="0035735D" w:rsidP="0035735D">
      <w:pPr>
        <w:rPr>
          <w:del w:id="900" w:author="UN" w:date="2015-07-04T16:23:00Z"/>
        </w:rPr>
      </w:pPr>
      <w:del w:id="901" w:author="UN" w:date="2015-07-04T16:23:00Z">
        <w:r>
          <w:delText>Multi-stakeholder partnerships</w:delText>
        </w:r>
      </w:del>
    </w:p>
    <w:p w14:paraId="2C897E2B" w14:textId="77777777" w:rsidR="0035735D" w:rsidRDefault="0035735D" w:rsidP="0035735D">
      <w:pPr>
        <w:rPr>
          <w:del w:id="902" w:author="UN" w:date="2015-07-04T16:23:00Z"/>
        </w:rPr>
      </w:pPr>
    </w:p>
    <w:p w14:paraId="3C6BD546" w14:textId="1B8D13DE" w:rsidR="00E13641" w:rsidRDefault="00E13641" w:rsidP="00E13641">
      <w:r>
        <w:t xml:space="preserve">17.16 </w:t>
      </w:r>
      <w:del w:id="903" w:author="UN" w:date="2015-07-04T16:23:00Z">
        <w:r w:rsidR="0035735D">
          <w:delText>enhance</w:delText>
        </w:r>
      </w:del>
      <w:ins w:id="904" w:author="UN" w:date="2015-07-04T16:23:00Z">
        <w:r>
          <w:t>Enhance</w:t>
        </w:r>
      </w:ins>
      <w:r>
        <w:t xml:space="preserve"> the global partnership for sustainable development</w:t>
      </w:r>
      <w:ins w:id="905" w:author="UN" w:date="2015-07-04T16:23:00Z">
        <w:r>
          <w:t>,</w:t>
        </w:r>
      </w:ins>
      <w:r>
        <w:t xml:space="preserve"> complemented by </w:t>
      </w:r>
      <w:del w:id="906" w:author="UN" w:date="2015-07-04T16:23:00Z">
        <w:r w:rsidR="0035735D">
          <w:delText>multi-stakeholder</w:delText>
        </w:r>
      </w:del>
      <w:proofErr w:type="spellStart"/>
      <w:ins w:id="907" w:author="UN" w:date="2015-07-04T16:23:00Z">
        <w:r>
          <w:t>multistakeholder</w:t>
        </w:r>
      </w:ins>
      <w:proofErr w:type="spellEnd"/>
      <w:r>
        <w:t xml:space="preserve"> partnerships that mobilize and share knowledge, expertise, </w:t>
      </w:r>
      <w:del w:id="908" w:author="UN" w:date="2015-07-04T16:23:00Z">
        <w:r w:rsidR="0035735D">
          <w:delText>technologies</w:delText>
        </w:r>
      </w:del>
      <w:ins w:id="909" w:author="UN" w:date="2015-07-04T16:23:00Z">
        <w:r>
          <w:t>technology</w:t>
        </w:r>
      </w:ins>
      <w:r>
        <w:t xml:space="preserve"> and financial resources</w:t>
      </w:r>
      <w:ins w:id="910" w:author="UN" w:date="2015-07-04T16:23:00Z">
        <w:r>
          <w:t>,</w:t>
        </w:r>
      </w:ins>
      <w:r>
        <w:t xml:space="preserve"> to support the achievement of </w:t>
      </w:r>
      <w:ins w:id="911" w:author="UN" w:date="2015-07-04T16:23:00Z">
        <w:r>
          <w:t xml:space="preserve">the </w:t>
        </w:r>
      </w:ins>
      <w:r>
        <w:t xml:space="preserve">sustainable development goals in all countries, </w:t>
      </w:r>
      <w:del w:id="912" w:author="UN" w:date="2015-07-04T16:23:00Z">
        <w:r w:rsidR="0035735D">
          <w:delText>particularly</w:delText>
        </w:r>
      </w:del>
      <w:ins w:id="913" w:author="UN" w:date="2015-07-04T16:23:00Z">
        <w:r>
          <w:t>in particu</w:t>
        </w:r>
        <w:bookmarkStart w:id="914" w:name="_GoBack"/>
        <w:bookmarkEnd w:id="914"/>
        <w:r>
          <w:t>lar</w:t>
        </w:r>
      </w:ins>
      <w:r>
        <w:t xml:space="preserve"> developing countries</w:t>
      </w:r>
    </w:p>
    <w:p w14:paraId="0FE1AD1C" w14:textId="77777777" w:rsidR="00E13641" w:rsidRDefault="00E13641" w:rsidP="00E13641"/>
    <w:p w14:paraId="4A17D0E1" w14:textId="77777777" w:rsidR="00F26E7E" w:rsidRDefault="00E13641" w:rsidP="00E13641">
      <w:r>
        <w:t xml:space="preserve">17.17 </w:t>
      </w:r>
      <w:del w:id="915" w:author="UN" w:date="2015-07-04T16:23:00Z">
        <w:r w:rsidR="0035735D">
          <w:delText>encourage</w:delText>
        </w:r>
      </w:del>
      <w:ins w:id="916" w:author="UN" w:date="2015-07-04T16:23:00Z">
        <w:r>
          <w:t>Encourage</w:t>
        </w:r>
      </w:ins>
      <w:r>
        <w:t xml:space="preserve"> and promote effective public, public-private</w:t>
      </w:r>
      <w:del w:id="917" w:author="UN" w:date="2015-07-04T16:23:00Z">
        <w:r w:rsidR="0035735D">
          <w:delText>,</w:delText>
        </w:r>
      </w:del>
      <w:r>
        <w:t xml:space="preserve"> and civil society partnerships, building on the experience and resourcing strategies of partnerships</w:t>
      </w:r>
      <w:ins w:id="918" w:author="UN" w:date="2015-07-04T16:23:00Z">
        <w:r>
          <w:t xml:space="preserve"> </w:t>
        </w:r>
      </w:ins>
    </w:p>
    <w:p w14:paraId="5FBAB402" w14:textId="0EB51152" w:rsidR="00E13641" w:rsidRDefault="00E13641" w:rsidP="00E13641">
      <w:ins w:id="919" w:author="UN" w:date="2015-07-04T16:23:00Z">
        <w:r>
          <w:t>Data, monitoring and accountability</w:t>
        </w:r>
      </w:ins>
    </w:p>
    <w:p w14:paraId="18988A58" w14:textId="77777777" w:rsidR="00E13641" w:rsidRDefault="00E13641" w:rsidP="00E13641"/>
    <w:p w14:paraId="44AE78EF" w14:textId="77777777" w:rsidR="0035735D" w:rsidRDefault="0035735D" w:rsidP="0035735D">
      <w:pPr>
        <w:rPr>
          <w:del w:id="920" w:author="UN" w:date="2015-07-04T16:23:00Z"/>
        </w:rPr>
      </w:pPr>
      <w:del w:id="921" w:author="UN" w:date="2015-07-04T16:23:00Z">
        <w:r>
          <w:delText>Data, monitoring and accountability</w:delText>
        </w:r>
      </w:del>
    </w:p>
    <w:p w14:paraId="74624FEC" w14:textId="77777777" w:rsidR="0035735D" w:rsidRDefault="0035735D" w:rsidP="0035735D">
      <w:pPr>
        <w:rPr>
          <w:del w:id="922" w:author="UN" w:date="2015-07-04T16:23:00Z"/>
        </w:rPr>
      </w:pPr>
    </w:p>
    <w:p w14:paraId="2F000EBD" w14:textId="1211ACC2" w:rsidR="00E13641" w:rsidRDefault="00E13641" w:rsidP="00E13641">
      <w:r>
        <w:t xml:space="preserve">17.18 </w:t>
      </w:r>
      <w:del w:id="923" w:author="UN" w:date="2015-07-04T16:23:00Z">
        <w:r w:rsidR="0035735D">
          <w:delText>by</w:delText>
        </w:r>
      </w:del>
      <w:ins w:id="924" w:author="UN" w:date="2015-07-04T16:23:00Z">
        <w:r>
          <w:t>By</w:t>
        </w:r>
      </w:ins>
      <w:r>
        <w:t xml:space="preserve"> 2020, enhance capacity</w:t>
      </w:r>
      <w:del w:id="925" w:author="UN" w:date="2015-07-04T16:23:00Z">
        <w:r w:rsidR="0035735D">
          <w:delText xml:space="preserve"> </w:delText>
        </w:r>
      </w:del>
      <w:ins w:id="926" w:author="UN" w:date="2015-07-04T16:23:00Z">
        <w:r>
          <w:t>-</w:t>
        </w:r>
      </w:ins>
      <w:r>
        <w:t xml:space="preserve">building support to developing countries, including for </w:t>
      </w:r>
      <w:del w:id="927" w:author="UN" w:date="2015-07-04T16:23:00Z">
        <w:r w:rsidR="0035735D">
          <w:delText>LDCs and SIDS</w:delText>
        </w:r>
      </w:del>
      <w:ins w:id="928" w:author="UN" w:date="2015-07-04T16:23:00Z">
        <w:r>
          <w:t>least developed countries and small island developing States</w:t>
        </w:r>
      </w:ins>
      <w:r>
        <w:t>, to increase significantly the availability of high-quality, timely and reliable data disaggregated by income, gender, age, race, ethnicity, migratory status, disability, geographic location and other characteristics relevant in national contexts</w:t>
      </w:r>
    </w:p>
    <w:p w14:paraId="3042280D" w14:textId="77777777" w:rsidR="00E13641" w:rsidRDefault="00E13641" w:rsidP="00E13641"/>
    <w:p w14:paraId="750747D2" w14:textId="1D2DADC3" w:rsidR="005C70CC" w:rsidRDefault="00E13641" w:rsidP="00E13641">
      <w:r>
        <w:t xml:space="preserve">17.19 </w:t>
      </w:r>
      <w:del w:id="929" w:author="UN" w:date="2015-07-04T16:23:00Z">
        <w:r w:rsidR="0035735D">
          <w:delText>by</w:delText>
        </w:r>
      </w:del>
      <w:ins w:id="930" w:author="UN" w:date="2015-07-04T16:23:00Z">
        <w:r>
          <w:t>By</w:t>
        </w:r>
      </w:ins>
      <w:r>
        <w:t xml:space="preserve"> 2030, build on existing initiatives to develop measurements of progress on sustainable development that complement </w:t>
      </w:r>
      <w:del w:id="931" w:author="UN" w:date="2015-07-04T16:23:00Z">
        <w:r w:rsidR="0035735D">
          <w:delText>GDP</w:delText>
        </w:r>
      </w:del>
      <w:ins w:id="932" w:author="UN" w:date="2015-07-04T16:23:00Z">
        <w:r>
          <w:t>gross domestic product</w:t>
        </w:r>
      </w:ins>
      <w:r>
        <w:t xml:space="preserve">, and support statistical </w:t>
      </w:r>
      <w:proofErr w:type="gramStart"/>
      <w:r>
        <w:t>capacity</w:t>
      </w:r>
      <w:del w:id="933" w:author="UN" w:date="2015-07-04T16:23:00Z">
        <w:r w:rsidR="0035735D">
          <w:delText xml:space="preserve"> </w:delText>
        </w:r>
      </w:del>
      <w:ins w:id="934" w:author="UN" w:date="2015-07-04T16:23:00Z">
        <w:r>
          <w:t>-</w:t>
        </w:r>
      </w:ins>
      <w:r>
        <w:t>building</w:t>
      </w:r>
      <w:proofErr w:type="gramEnd"/>
      <w:r>
        <w:t xml:space="preserve"> in developing countries</w:t>
      </w:r>
    </w:p>
    <w:sectPr w:rsidR="005C7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641"/>
    <w:rsid w:val="0035735D"/>
    <w:rsid w:val="005C70CC"/>
    <w:rsid w:val="00987719"/>
    <w:rsid w:val="00A038CA"/>
    <w:rsid w:val="00E13641"/>
    <w:rsid w:val="00F26E7E"/>
    <w:rsid w:val="00FA50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1B288-6B32-42F0-A0B7-9B124325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Pages>
  <Words>5844</Words>
  <Characters>33315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Soegaard Joergensen</dc:creator>
  <cp:keywords/>
  <dc:description/>
  <cp:lastModifiedBy>Peter Soegaard Joergensen</cp:lastModifiedBy>
  <cp:revision>3</cp:revision>
  <dcterms:created xsi:type="dcterms:W3CDTF">2015-07-04T14:19:00Z</dcterms:created>
  <dcterms:modified xsi:type="dcterms:W3CDTF">2015-07-06T00:52:00Z</dcterms:modified>
</cp:coreProperties>
</file>